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BEFBA" w14:textId="20D24670" w:rsidR="33F641AC" w:rsidRPr="007F4ED5" w:rsidRDefault="33F641AC" w:rsidP="33F641AC">
      <w:pPr>
        <w:pStyle w:val="Heading3"/>
        <w:rPr>
          <w:rFonts w:asciiTheme="minorHAnsi" w:hAnsiTheme="minorHAnsi" w:cstheme="minorBidi"/>
        </w:rPr>
      </w:pPr>
      <w:commentRangeStart w:id="0"/>
      <w:r w:rsidRPr="1BD6D8E0">
        <w:rPr>
          <w:rFonts w:asciiTheme="minorHAnsi" w:hAnsiTheme="minorHAnsi" w:cstheme="minorBidi"/>
          <w:b/>
          <w:color w:val="000000" w:themeColor="text1"/>
          <w:u w:val="single"/>
        </w:rPr>
        <w:t>Contex</w:t>
      </w:r>
      <w:r w:rsidRPr="1BD6D8E0">
        <w:rPr>
          <w:rFonts w:asciiTheme="minorHAnsi" w:hAnsiTheme="minorHAnsi" w:cstheme="minorBidi"/>
          <w:b/>
          <w:color w:val="auto"/>
          <w:u w:val="single"/>
        </w:rPr>
        <w:t>t</w:t>
      </w:r>
      <w:commentRangeEnd w:id="0"/>
      <w:r w:rsidR="000F3934">
        <w:rPr>
          <w:rStyle w:val="CommentReference"/>
          <w:rFonts w:asciiTheme="minorHAnsi" w:eastAsiaTheme="minorHAnsi" w:hAnsiTheme="minorHAnsi" w:cstheme="minorBidi"/>
          <w:color w:val="auto"/>
        </w:rPr>
        <w:commentReference w:id="0"/>
      </w:r>
    </w:p>
    <w:p w14:paraId="4CCF5364" w14:textId="686AECF2" w:rsidR="33F641AC" w:rsidRPr="007F4ED5" w:rsidRDefault="33F641AC" w:rsidP="33F641AC">
      <w:pPr>
        <w:rPr>
          <w:rFonts w:cstheme="minorHAnsi"/>
          <w:sz w:val="24"/>
          <w:szCs w:val="24"/>
        </w:rPr>
      </w:pPr>
    </w:p>
    <w:p w14:paraId="2AD85733" w14:textId="5C8D74B6" w:rsidR="33F641AC" w:rsidRPr="007F4ED5" w:rsidRDefault="33F641AC" w:rsidP="33F641AC">
      <w:pPr>
        <w:rPr>
          <w:sz w:val="24"/>
          <w:szCs w:val="24"/>
        </w:rPr>
      </w:pPr>
      <w:commentRangeStart w:id="1"/>
      <w:r w:rsidRPr="1BD6D8E0">
        <w:rPr>
          <w:rFonts w:eastAsia="Arial"/>
          <w:sz w:val="24"/>
          <w:szCs w:val="24"/>
        </w:rPr>
        <w:t>DontDie will have a menu state. This is where the user will touch play in order to start the game. When the user touches play, the system put on the stack the play state causing the game DontDie to launch. Users will then be taken to the main game of DontDie. The user will be the main character who is trying to avoid being shot by the boss. By tapping the screen, the main character will jump in the air to avoid the shots that the boss is shooting. The tap can be anywhere on the screen. The system will recognize the screen has been tapped and cause the system to make the main character to move vertically a set amount and then fall back down to the ground. If the screen is repeatedly tapped, the main character will continue to go vertically to the top of the screen. The user will see that the boss character will be predicting where the main character will be and shoot at the location based on its prediction. The boss will be able to predict where the main character will be by looking at its coordinates through the system and shoot near that coordinate. If a shot hits the main character, then the character will die and it will be game over. The user will also see that there will be items and coins popping up on the screen. If the main character comes in contact with these items, it will pick them up automatically. The system will keep track of how many coins that the user acquires. These coins will be used to buy unlockables such as skins and backgrounds</w:t>
      </w:r>
      <w:commentRangeEnd w:id="1"/>
      <w:r w:rsidR="000F3934">
        <w:rPr>
          <w:rStyle w:val="CommentReference"/>
        </w:rPr>
        <w:commentReference w:id="1"/>
      </w:r>
    </w:p>
    <w:p w14:paraId="259AB6E7" w14:textId="6A3FF09B" w:rsidR="33F641AC" w:rsidRPr="007F4ED5" w:rsidRDefault="33F641AC" w:rsidP="33F641AC">
      <w:pPr>
        <w:rPr>
          <w:rFonts w:eastAsia="Arial" w:cstheme="minorHAnsi"/>
          <w:sz w:val="24"/>
          <w:szCs w:val="24"/>
        </w:rPr>
      </w:pPr>
    </w:p>
    <w:p w14:paraId="321D43AC" w14:textId="29A23464" w:rsidR="33F641AC" w:rsidRPr="007F4ED5" w:rsidRDefault="33F641AC" w:rsidP="33F641AC">
      <w:pPr>
        <w:jc w:val="center"/>
        <w:rPr>
          <w:sz w:val="24"/>
          <w:szCs w:val="24"/>
        </w:rPr>
      </w:pPr>
      <w:r w:rsidRPr="001B2A1F">
        <w:rPr>
          <w:rFonts w:eastAsia="Arial"/>
          <w:sz w:val="24"/>
          <w:szCs w:val="24"/>
        </w:rPr>
        <w:lastRenderedPageBreak/>
        <w:t>.</w:t>
      </w:r>
      <w:r>
        <w:rPr>
          <w:noProof/>
        </w:rPr>
        <w:drawing>
          <wp:inline distT="0" distB="0" distL="0" distR="0" wp14:anchorId="5E318E55" wp14:editId="28264F67">
            <wp:extent cx="3619501" cy="6977370"/>
            <wp:effectExtent l="0" t="0" r="0" b="0"/>
            <wp:docPr id="17208025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619501" cy="6977370"/>
                    </a:xfrm>
                    <a:prstGeom prst="rect">
                      <a:avLst/>
                    </a:prstGeom>
                  </pic:spPr>
                </pic:pic>
              </a:graphicData>
            </a:graphic>
          </wp:inline>
        </w:drawing>
      </w:r>
      <w:r>
        <w:rPr>
          <w:noProof/>
        </w:rPr>
        <w:lastRenderedPageBreak/>
        <w:drawing>
          <wp:inline distT="0" distB="0" distL="0" distR="0" wp14:anchorId="7087E699" wp14:editId="55E52422">
            <wp:extent cx="3636491" cy="6451600"/>
            <wp:effectExtent l="0" t="0" r="0" b="0"/>
            <wp:docPr id="5155929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6491" cy="6451600"/>
                    </a:xfrm>
                    <a:prstGeom prst="rect">
                      <a:avLst/>
                    </a:prstGeom>
                  </pic:spPr>
                </pic:pic>
              </a:graphicData>
            </a:graphic>
          </wp:inline>
        </w:drawing>
      </w:r>
      <w:r>
        <w:rPr>
          <w:noProof/>
        </w:rPr>
        <w:lastRenderedPageBreak/>
        <w:drawing>
          <wp:inline distT="0" distB="0" distL="0" distR="0" wp14:anchorId="291C5054" wp14:editId="76D84A56">
            <wp:extent cx="3636491" cy="6451600"/>
            <wp:effectExtent l="0" t="0" r="0" b="0"/>
            <wp:docPr id="8540035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6491" cy="6451600"/>
                    </a:xfrm>
                    <a:prstGeom prst="rect">
                      <a:avLst/>
                    </a:prstGeom>
                  </pic:spPr>
                </pic:pic>
              </a:graphicData>
            </a:graphic>
          </wp:inline>
        </w:drawing>
      </w:r>
      <w:r>
        <w:rPr>
          <w:noProof/>
        </w:rPr>
        <w:lastRenderedPageBreak/>
        <w:drawing>
          <wp:inline distT="0" distB="0" distL="0" distR="0" wp14:anchorId="63AE13B1" wp14:editId="02A5442D">
            <wp:extent cx="3646036" cy="6468534"/>
            <wp:effectExtent l="0" t="0" r="0" b="0"/>
            <wp:docPr id="8463773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6036" cy="6468534"/>
                    </a:xfrm>
                    <a:prstGeom prst="rect">
                      <a:avLst/>
                    </a:prstGeom>
                  </pic:spPr>
                </pic:pic>
              </a:graphicData>
            </a:graphic>
          </wp:inline>
        </w:drawing>
      </w:r>
    </w:p>
    <w:p w14:paraId="72799678" w14:textId="223C6C92" w:rsidR="00B734F0" w:rsidRPr="007F4ED5" w:rsidRDefault="00B734F0" w:rsidP="00B734F0">
      <w:pPr>
        <w:rPr>
          <w:rFonts w:cstheme="minorHAnsi"/>
          <w:sz w:val="24"/>
          <w:szCs w:val="24"/>
        </w:rPr>
      </w:pPr>
    </w:p>
    <w:p w14:paraId="49154D3D" w14:textId="679D74ED" w:rsidR="008E5FD1" w:rsidRDefault="000250EF" w:rsidP="00B734F0">
      <w:pPr>
        <w:rPr>
          <w:sz w:val="24"/>
          <w:szCs w:val="24"/>
        </w:rPr>
      </w:pPr>
      <w:r w:rsidRPr="4F1D880F">
        <w:rPr>
          <w:sz w:val="24"/>
          <w:szCs w:val="24"/>
        </w:rPr>
        <w:t>User Interface:</w:t>
      </w:r>
    </w:p>
    <w:p w14:paraId="4EEE86DF" w14:textId="5F0B219C" w:rsidR="006203D3" w:rsidRDefault="006203D3" w:rsidP="00B734F0">
      <w:pPr>
        <w:rPr>
          <w:sz w:val="24"/>
          <w:szCs w:val="24"/>
        </w:rPr>
      </w:pPr>
      <w:r w:rsidRPr="1BD6D8E0">
        <w:rPr>
          <w:sz w:val="24"/>
          <w:szCs w:val="24"/>
        </w:rPr>
        <w:t>The user interface for this game will allow players to play mainly on</w:t>
      </w:r>
      <w:r w:rsidR="00702313" w:rsidRPr="1BD6D8E0">
        <w:rPr>
          <w:sz w:val="24"/>
          <w:szCs w:val="24"/>
        </w:rPr>
        <w:t xml:space="preserve"> their phones. The game has </w:t>
      </w:r>
      <w:r w:rsidR="00E1556B" w:rsidRPr="1BD6D8E0">
        <w:rPr>
          <w:sz w:val="24"/>
          <w:szCs w:val="24"/>
        </w:rPr>
        <w:t xml:space="preserve">one basic control </w:t>
      </w:r>
      <w:r w:rsidR="00811083" w:rsidRPr="1BD6D8E0">
        <w:rPr>
          <w:sz w:val="24"/>
          <w:szCs w:val="24"/>
        </w:rPr>
        <w:t>“tap to jump” the screen will keep scrolling and the boss character will move by itself. The player entity can pick up items which will either deal damage to the boss character or provide a shield.</w:t>
      </w:r>
    </w:p>
    <w:p w14:paraId="65F6817E" w14:textId="77777777" w:rsidR="0023309A" w:rsidRDefault="0023309A" w:rsidP="00B734F0">
      <w:pPr>
        <w:rPr>
          <w:sz w:val="24"/>
          <w:szCs w:val="24"/>
        </w:rPr>
      </w:pPr>
    </w:p>
    <w:p w14:paraId="44536E2B" w14:textId="3041F19C" w:rsidR="0023309A" w:rsidRPr="0023309A" w:rsidRDefault="0023309A" w:rsidP="00B734F0">
      <w:pPr>
        <w:rPr>
          <w:b/>
          <w:sz w:val="24"/>
          <w:szCs w:val="24"/>
        </w:rPr>
      </w:pPr>
      <w:r w:rsidRPr="0023309A">
        <w:rPr>
          <w:b/>
          <w:sz w:val="24"/>
          <w:szCs w:val="24"/>
        </w:rPr>
        <w:t>Class Diagram:</w:t>
      </w:r>
    </w:p>
    <w:p w14:paraId="038D547A" w14:textId="6CB644E3" w:rsidR="33F641AC" w:rsidRPr="007F4ED5" w:rsidRDefault="33F641AC" w:rsidP="33F641AC">
      <w:pPr>
        <w:rPr>
          <w:rFonts w:eastAsia="Source Sans Pro" w:cstheme="minorHAnsi"/>
          <w:sz w:val="24"/>
          <w:szCs w:val="24"/>
        </w:rPr>
      </w:pPr>
      <w:r>
        <w:rPr>
          <w:noProof/>
        </w:rPr>
        <w:drawing>
          <wp:inline distT="0" distB="0" distL="0" distR="0" wp14:anchorId="06E6E209" wp14:editId="38A795AD">
            <wp:extent cx="6257925" cy="3582024"/>
            <wp:effectExtent l="0" t="0" r="0" b="0"/>
            <wp:docPr id="7874631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257925" cy="3582024"/>
                    </a:xfrm>
                    <a:prstGeom prst="rect">
                      <a:avLst/>
                    </a:prstGeom>
                  </pic:spPr>
                </pic:pic>
              </a:graphicData>
            </a:graphic>
          </wp:inline>
        </w:drawing>
      </w:r>
    </w:p>
    <w:p w14:paraId="043E2822" w14:textId="79BADA51" w:rsidR="33F641AC" w:rsidRPr="007F4ED5" w:rsidRDefault="1BD6D8E0" w:rsidP="1BD6D8E0">
      <w:pPr>
        <w:ind w:firstLine="720"/>
        <w:rPr>
          <w:rFonts w:eastAsia="Source Sans Pro"/>
          <w:sz w:val="24"/>
          <w:szCs w:val="24"/>
        </w:rPr>
      </w:pPr>
      <w:r w:rsidRPr="1BD6D8E0">
        <w:rPr>
          <w:rFonts w:eastAsia="Source Sans Pro"/>
          <w:sz w:val="24"/>
          <w:szCs w:val="24"/>
        </w:rPr>
        <w:t>For DontDie there are two packages that contain the majority of the classes, the state package and sprite package. The state package has a Factory pattern using the State class as the parent and MenuState, GameStateManager, and PlayState are all children. GameStateManager is straight</w:t>
      </w:r>
      <w:del w:id="2" w:author="Wittman, Barry" w:date="2018-10-16T13:35:00Z">
        <w:r w:rsidRPr="1BD6D8E0" w:rsidDel="000F3934">
          <w:rPr>
            <w:rFonts w:eastAsia="Source Sans Pro"/>
            <w:sz w:val="24"/>
            <w:szCs w:val="24"/>
          </w:rPr>
          <w:delText xml:space="preserve"> </w:delText>
        </w:r>
      </w:del>
      <w:r w:rsidRPr="1BD6D8E0">
        <w:rPr>
          <w:rFonts w:eastAsia="Source Sans Pro"/>
          <w:sz w:val="24"/>
          <w:szCs w:val="24"/>
        </w:rPr>
        <w:t>forward</w:t>
      </w:r>
      <w:del w:id="3" w:author="Wittman, Barry" w:date="2018-10-16T13:35:00Z">
        <w:r w:rsidRPr="1BD6D8E0" w:rsidDel="000F3934">
          <w:rPr>
            <w:rFonts w:eastAsia="Source Sans Pro"/>
            <w:sz w:val="24"/>
            <w:szCs w:val="24"/>
          </w:rPr>
          <w:delText xml:space="preserve">, </w:delText>
        </w:r>
      </w:del>
      <w:ins w:id="4" w:author="Wittman, Barry" w:date="2018-10-16T13:35:00Z">
        <w:r w:rsidR="000F3934">
          <w:rPr>
            <w:rFonts w:eastAsia="Source Sans Pro"/>
            <w:sz w:val="24"/>
            <w:szCs w:val="24"/>
          </w:rPr>
          <w:t>;</w:t>
        </w:r>
        <w:r w:rsidR="000F3934" w:rsidRPr="1BD6D8E0">
          <w:rPr>
            <w:rFonts w:eastAsia="Source Sans Pro"/>
            <w:sz w:val="24"/>
            <w:szCs w:val="24"/>
          </w:rPr>
          <w:t xml:space="preserve"> </w:t>
        </w:r>
      </w:ins>
      <w:r w:rsidRPr="1BD6D8E0">
        <w:rPr>
          <w:rFonts w:eastAsia="Source Sans Pro"/>
          <w:sz w:val="24"/>
          <w:szCs w:val="24"/>
        </w:rPr>
        <w:t>it manage</w:t>
      </w:r>
      <w:del w:id="5" w:author="Wittman, Barry" w:date="2018-10-16T13:35:00Z">
        <w:r w:rsidRPr="1BD6D8E0" w:rsidDel="000F3934">
          <w:rPr>
            <w:rFonts w:eastAsia="Source Sans Pro"/>
            <w:sz w:val="24"/>
            <w:szCs w:val="24"/>
          </w:rPr>
          <w:delText>r</w:delText>
        </w:r>
      </w:del>
      <w:r w:rsidRPr="1BD6D8E0">
        <w:rPr>
          <w:rFonts w:eastAsia="Source Sans Pro"/>
          <w:sz w:val="24"/>
          <w:szCs w:val="24"/>
        </w:rPr>
        <w:t xml:space="preserve">s the state the game is in. MenuState is what </w:t>
      </w:r>
      <w:r w:rsidR="15C895A0" w:rsidRPr="15C895A0">
        <w:rPr>
          <w:rFonts w:eastAsia="Source Sans Pro"/>
          <w:sz w:val="24"/>
          <w:szCs w:val="24"/>
        </w:rPr>
        <w:t>allows</w:t>
      </w:r>
      <w:r w:rsidRPr="1BD6D8E0">
        <w:rPr>
          <w:rFonts w:eastAsia="Source Sans Pro"/>
          <w:sz w:val="24"/>
          <w:szCs w:val="24"/>
        </w:rPr>
        <w:t xml:space="preserve"> the user </w:t>
      </w:r>
      <w:r w:rsidR="15C895A0" w:rsidRPr="15C895A0">
        <w:rPr>
          <w:rFonts w:eastAsia="Source Sans Pro"/>
          <w:sz w:val="24"/>
          <w:szCs w:val="24"/>
        </w:rPr>
        <w:t xml:space="preserve">to choose and navigate which </w:t>
      </w:r>
      <w:r w:rsidRPr="1BD6D8E0">
        <w:rPr>
          <w:rFonts w:eastAsia="Source Sans Pro"/>
          <w:sz w:val="24"/>
          <w:szCs w:val="24"/>
        </w:rPr>
        <w:t>the state</w:t>
      </w:r>
      <w:r w:rsidR="15C895A0" w:rsidRPr="15C895A0">
        <w:rPr>
          <w:rFonts w:eastAsia="Source Sans Pro"/>
          <w:sz w:val="24"/>
          <w:szCs w:val="24"/>
        </w:rPr>
        <w:t xml:space="preserve"> the user wants to be in.</w:t>
      </w:r>
      <w:r w:rsidRPr="1BD6D8E0">
        <w:rPr>
          <w:rFonts w:eastAsia="Source Sans Pro"/>
          <w:sz w:val="24"/>
          <w:szCs w:val="24"/>
        </w:rPr>
        <w:t xml:space="preserve"> PlayState is the state </w:t>
      </w:r>
      <w:r w:rsidR="15C895A0" w:rsidRPr="15C895A0">
        <w:rPr>
          <w:rFonts w:eastAsia="Source Sans Pro"/>
          <w:sz w:val="24"/>
          <w:szCs w:val="24"/>
        </w:rPr>
        <w:t xml:space="preserve">where the game is being played. The most common method found in each is render() and update(), which are used to show the user the graphics of the game and to update those graphics. The sprite package will contain everything that would be considered an entity. The MainCharacter class contains everything that pertains to the playable character, like the gravity the character falls at, its position, and all of its textures. The next class is the BossCharacter class, which will contain the script for the path of the boss character, its textures, and how the boss is going to shoot at the player. The Item class will contain everything that the player can pick up, such as coins, items to damage the boss, items that will protect the player and other items that effect the game. The sprite package overall has more unique classes that are all things the user can interact with in the game environment. </w:t>
      </w:r>
    </w:p>
    <w:p w14:paraId="222CE39D" w14:textId="34843F9F" w:rsidR="33F641AC" w:rsidRPr="007F4ED5" w:rsidRDefault="33F641AC">
      <w:pPr>
        <w:rPr>
          <w:sz w:val="24"/>
          <w:szCs w:val="24"/>
        </w:rPr>
      </w:pPr>
      <w:r w:rsidRPr="1BD6D8E0">
        <w:rPr>
          <w:rFonts w:eastAsia="Times New Roman"/>
          <w:b/>
          <w:sz w:val="24"/>
          <w:szCs w:val="24"/>
        </w:rPr>
        <w:t>Design Model</w:t>
      </w:r>
    </w:p>
    <w:p w14:paraId="0D12B570" w14:textId="61B698CD" w:rsidR="33F641AC" w:rsidRPr="007F4ED5" w:rsidRDefault="33F641AC" w:rsidP="33F641AC">
      <w:pPr>
        <w:rPr>
          <w:rFonts w:eastAsia="Calibri"/>
          <w:sz w:val="24"/>
          <w:szCs w:val="24"/>
        </w:rPr>
      </w:pPr>
      <w:r w:rsidRPr="001B2A1F">
        <w:rPr>
          <w:rFonts w:eastAsia="Calibri"/>
          <w:sz w:val="24"/>
          <w:szCs w:val="24"/>
        </w:rPr>
        <w:t xml:space="preserve">            In our game, we have some UML model</w:t>
      </w:r>
      <w:ins w:id="6" w:author="Wittman, Barry" w:date="2018-10-16T13:50:00Z">
        <w:r w:rsidR="0011773A">
          <w:rPr>
            <w:rFonts w:eastAsia="Calibri"/>
            <w:sz w:val="24"/>
            <w:szCs w:val="24"/>
          </w:rPr>
          <w:t>s</w:t>
        </w:r>
      </w:ins>
      <w:r w:rsidRPr="001B2A1F">
        <w:rPr>
          <w:rFonts w:eastAsia="Calibri"/>
          <w:sz w:val="24"/>
          <w:szCs w:val="24"/>
        </w:rPr>
        <w:t xml:space="preserve"> </w:t>
      </w:r>
      <w:del w:id="7" w:author="Wittman, Barry" w:date="2018-10-16T13:35:00Z">
        <w:r w:rsidRPr="001B2A1F" w:rsidDel="000F3934">
          <w:rPr>
            <w:rFonts w:eastAsia="Calibri"/>
            <w:sz w:val="24"/>
            <w:szCs w:val="24"/>
          </w:rPr>
          <w:delText>in your</w:delText>
        </w:r>
      </w:del>
      <w:ins w:id="8" w:author="Wittman, Barry" w:date="2018-10-16T13:35:00Z">
        <w:r w:rsidR="000F3934">
          <w:rPr>
            <w:rFonts w:eastAsia="Calibri"/>
            <w:sz w:val="24"/>
            <w:szCs w:val="24"/>
          </w:rPr>
          <w:t>to explain our</w:t>
        </w:r>
      </w:ins>
      <w:r w:rsidRPr="001B2A1F">
        <w:rPr>
          <w:rFonts w:eastAsia="Calibri"/>
          <w:sz w:val="24"/>
          <w:szCs w:val="24"/>
        </w:rPr>
        <w:t xml:space="preserve"> game design. </w:t>
      </w:r>
      <w:commentRangeStart w:id="9"/>
      <w:r w:rsidRPr="001B2A1F">
        <w:rPr>
          <w:rFonts w:eastAsia="Calibri"/>
          <w:sz w:val="24"/>
          <w:szCs w:val="24"/>
        </w:rPr>
        <w:t xml:space="preserve">The first </w:t>
      </w:r>
      <w:del w:id="10" w:author="Wittman, Barry" w:date="2018-10-16T13:50:00Z">
        <w:r w:rsidRPr="001B2A1F" w:rsidDel="0011773A">
          <w:rPr>
            <w:rFonts w:eastAsia="Calibri"/>
            <w:sz w:val="24"/>
            <w:szCs w:val="24"/>
          </w:rPr>
          <w:delText xml:space="preserve">I want to talk about </w:delText>
        </w:r>
      </w:del>
      <w:r w:rsidRPr="001B2A1F">
        <w:rPr>
          <w:rFonts w:eastAsia="Calibri"/>
          <w:sz w:val="24"/>
          <w:szCs w:val="24"/>
        </w:rPr>
        <w:t xml:space="preserve">is </w:t>
      </w:r>
      <w:ins w:id="11" w:author="Wittman, Barry" w:date="2018-10-16T13:50:00Z">
        <w:r w:rsidR="0011773A">
          <w:rPr>
            <w:rFonts w:eastAsia="Calibri"/>
            <w:sz w:val="24"/>
            <w:szCs w:val="24"/>
          </w:rPr>
          <w:t xml:space="preserve">a </w:t>
        </w:r>
      </w:ins>
      <w:r w:rsidRPr="001B2A1F">
        <w:rPr>
          <w:rFonts w:eastAsia="Calibri"/>
          <w:sz w:val="24"/>
          <w:szCs w:val="24"/>
        </w:rPr>
        <w:t>use case diagram.</w:t>
      </w:r>
      <w:commentRangeEnd w:id="9"/>
      <w:r w:rsidR="0011773A">
        <w:rPr>
          <w:rStyle w:val="CommentReference"/>
        </w:rPr>
        <w:commentReference w:id="9"/>
      </w:r>
      <w:r w:rsidRPr="001B2A1F">
        <w:rPr>
          <w:rFonts w:eastAsia="Calibri"/>
          <w:sz w:val="24"/>
          <w:szCs w:val="24"/>
        </w:rPr>
        <w:t xml:space="preserve"> People will play the game</w:t>
      </w:r>
      <w:ins w:id="12" w:author="Wittman, Barry" w:date="2018-10-16T13:50:00Z">
        <w:r w:rsidR="0011773A">
          <w:rPr>
            <w:rFonts w:eastAsia="Calibri"/>
            <w:sz w:val="24"/>
            <w:szCs w:val="24"/>
          </w:rPr>
          <w:t>,</w:t>
        </w:r>
      </w:ins>
      <w:r w:rsidRPr="001B2A1F">
        <w:rPr>
          <w:rFonts w:eastAsia="Calibri"/>
          <w:sz w:val="24"/>
          <w:szCs w:val="24"/>
        </w:rPr>
        <w:t xml:space="preserve"> and system will accept the </w:t>
      </w:r>
      <w:r w:rsidRPr="001B2A1F">
        <w:rPr>
          <w:rFonts w:eastAsia="Calibri"/>
          <w:sz w:val="24"/>
          <w:szCs w:val="24"/>
        </w:rPr>
        <w:lastRenderedPageBreak/>
        <w:t xml:space="preserve">order to start the game. </w:t>
      </w:r>
      <w:commentRangeStart w:id="13"/>
      <w:r w:rsidRPr="001B2A1F">
        <w:rPr>
          <w:rFonts w:eastAsia="Calibri"/>
          <w:sz w:val="24"/>
          <w:szCs w:val="24"/>
        </w:rPr>
        <w:t>The developer will check the code and fix the bug</w:t>
      </w:r>
      <w:ins w:id="14" w:author="Wittman, Barry" w:date="2018-10-16T13:51:00Z">
        <w:r w:rsidR="0011773A">
          <w:rPr>
            <w:rFonts w:eastAsia="Calibri"/>
            <w:sz w:val="24"/>
            <w:szCs w:val="24"/>
          </w:rPr>
          <w:t>s</w:t>
        </w:r>
      </w:ins>
      <w:r w:rsidRPr="001B2A1F">
        <w:rPr>
          <w:rFonts w:eastAsia="Calibri"/>
          <w:sz w:val="24"/>
          <w:szCs w:val="24"/>
        </w:rPr>
        <w:t xml:space="preserve">. </w:t>
      </w:r>
      <w:commentRangeEnd w:id="13"/>
      <w:r w:rsidR="0011773A">
        <w:rPr>
          <w:rStyle w:val="CommentReference"/>
        </w:rPr>
        <w:commentReference w:id="13"/>
      </w:r>
      <w:r w:rsidRPr="001B2A1F">
        <w:rPr>
          <w:rFonts w:eastAsia="Calibri"/>
          <w:sz w:val="24"/>
          <w:szCs w:val="24"/>
        </w:rPr>
        <w:t xml:space="preserve">The second diagram is </w:t>
      </w:r>
      <w:del w:id="15" w:author="Wittman, Barry" w:date="2018-10-16T13:51:00Z">
        <w:r w:rsidRPr="001B2A1F" w:rsidDel="0011773A">
          <w:rPr>
            <w:rFonts w:eastAsia="Calibri"/>
            <w:sz w:val="24"/>
            <w:szCs w:val="24"/>
          </w:rPr>
          <w:delText xml:space="preserve">that </w:delText>
        </w:r>
      </w:del>
      <w:ins w:id="16" w:author="Wittman, Barry" w:date="2018-10-16T13:51:00Z">
        <w:r w:rsidR="0011773A">
          <w:rPr>
            <w:rFonts w:eastAsia="Calibri"/>
            <w:sz w:val="24"/>
            <w:szCs w:val="24"/>
          </w:rPr>
          <w:t>a</w:t>
        </w:r>
        <w:r w:rsidR="0011773A" w:rsidRPr="001B2A1F">
          <w:rPr>
            <w:rFonts w:eastAsia="Calibri"/>
            <w:sz w:val="24"/>
            <w:szCs w:val="24"/>
          </w:rPr>
          <w:t xml:space="preserve"> </w:t>
        </w:r>
      </w:ins>
      <w:commentRangeStart w:id="17"/>
      <w:r w:rsidRPr="001B2A1F">
        <w:rPr>
          <w:rFonts w:eastAsia="Calibri"/>
          <w:sz w:val="24"/>
          <w:szCs w:val="24"/>
        </w:rPr>
        <w:t>state diagram</w:t>
      </w:r>
      <w:commentRangeEnd w:id="17"/>
      <w:r w:rsidR="0011773A">
        <w:rPr>
          <w:rStyle w:val="CommentReference"/>
        </w:rPr>
        <w:commentReference w:id="17"/>
      </w:r>
      <w:r w:rsidRPr="001B2A1F">
        <w:rPr>
          <w:rFonts w:eastAsia="Calibri"/>
          <w:sz w:val="24"/>
          <w:szCs w:val="24"/>
        </w:rPr>
        <w:t>. In our game, we have lots of state</w:t>
      </w:r>
      <w:ins w:id="18" w:author="Wittman, Barry" w:date="2018-10-16T13:51:00Z">
        <w:r w:rsidR="0011773A">
          <w:rPr>
            <w:rFonts w:eastAsia="Calibri"/>
            <w:sz w:val="24"/>
            <w:szCs w:val="24"/>
          </w:rPr>
          <w:t>s</w:t>
        </w:r>
      </w:ins>
      <w:del w:id="19" w:author="Wittman, Barry" w:date="2018-10-16T13:51:00Z">
        <w:r w:rsidRPr="001B2A1F" w:rsidDel="0011773A">
          <w:rPr>
            <w:rFonts w:eastAsia="Calibri"/>
            <w:sz w:val="24"/>
            <w:szCs w:val="24"/>
          </w:rPr>
          <w:delText xml:space="preserve"> diagrams</w:delText>
        </w:r>
      </w:del>
      <w:r w:rsidRPr="001B2A1F">
        <w:rPr>
          <w:rFonts w:eastAsia="Calibri"/>
          <w:sz w:val="24"/>
          <w:szCs w:val="24"/>
        </w:rPr>
        <w:t xml:space="preserve">. </w:t>
      </w:r>
      <w:commentRangeStart w:id="20"/>
      <w:r w:rsidRPr="001B2A1F">
        <w:rPr>
          <w:rFonts w:eastAsia="Calibri"/>
          <w:sz w:val="24"/>
          <w:szCs w:val="24"/>
        </w:rPr>
        <w:t>We have a state called state it is the main track method.</w:t>
      </w:r>
      <w:commentRangeEnd w:id="20"/>
      <w:r w:rsidR="0011773A">
        <w:rPr>
          <w:rStyle w:val="CommentReference"/>
        </w:rPr>
        <w:commentReference w:id="20"/>
      </w:r>
      <w:r w:rsidRPr="001B2A1F">
        <w:rPr>
          <w:rFonts w:eastAsia="Calibri"/>
          <w:sz w:val="24"/>
          <w:szCs w:val="24"/>
        </w:rPr>
        <w:t xml:space="preserve"> Then, we have three other state</w:t>
      </w:r>
      <w:ins w:id="21" w:author="Wittman, Barry" w:date="2018-10-16T13:52:00Z">
        <w:r w:rsidR="0011773A">
          <w:rPr>
            <w:rFonts w:eastAsia="Calibri"/>
            <w:sz w:val="24"/>
            <w:szCs w:val="24"/>
          </w:rPr>
          <w:t>s</w:t>
        </w:r>
      </w:ins>
      <w:del w:id="22" w:author="Wittman, Barry" w:date="2018-10-16T13:52:00Z">
        <w:r w:rsidRPr="001B2A1F" w:rsidDel="0011773A">
          <w:rPr>
            <w:rFonts w:eastAsia="Calibri"/>
            <w:sz w:val="24"/>
            <w:szCs w:val="24"/>
          </w:rPr>
          <w:delText xml:space="preserve"> diagrams</w:delText>
        </w:r>
      </w:del>
      <w:r w:rsidRPr="001B2A1F">
        <w:rPr>
          <w:rFonts w:eastAsia="Calibri"/>
          <w:sz w:val="24"/>
          <w:szCs w:val="24"/>
        </w:rPr>
        <w:t>, such as GameStateManager, MenuState and PlayState. MenuState is for people to see the main screen of game and have the background image inside the code. PlayState is for people can run the game and control character to move up and down. GameStateManager is to track people who try to play the game and get game feedback all the time to track. So in our game these four game state</w:t>
      </w:r>
      <w:ins w:id="23" w:author="Wittman, Barry" w:date="2018-10-16T13:52:00Z">
        <w:r w:rsidR="0011773A">
          <w:rPr>
            <w:rFonts w:eastAsia="Calibri"/>
            <w:sz w:val="24"/>
            <w:szCs w:val="24"/>
          </w:rPr>
          <w:t>s</w:t>
        </w:r>
      </w:ins>
      <w:r w:rsidRPr="001B2A1F">
        <w:rPr>
          <w:rFonts w:eastAsia="Calibri"/>
          <w:sz w:val="24"/>
          <w:szCs w:val="24"/>
        </w:rPr>
        <w:t xml:space="preserve"> </w:t>
      </w:r>
      <w:del w:id="24" w:author="Wittman, Barry" w:date="2018-10-16T13:52:00Z">
        <w:r w:rsidRPr="001B2A1F" w:rsidDel="0011773A">
          <w:rPr>
            <w:rFonts w:eastAsia="Calibri"/>
            <w:sz w:val="24"/>
            <w:szCs w:val="24"/>
          </w:rPr>
          <w:delText>diagrams have relationship with each diagram</w:delText>
        </w:r>
      </w:del>
      <w:ins w:id="25" w:author="Wittman, Barry" w:date="2018-10-16T13:52:00Z">
        <w:r w:rsidR="0011773A">
          <w:rPr>
            <w:rFonts w:eastAsia="Calibri"/>
            <w:sz w:val="24"/>
            <w:szCs w:val="24"/>
          </w:rPr>
          <w:t>are related</w:t>
        </w:r>
      </w:ins>
      <w:r w:rsidRPr="001B2A1F">
        <w:rPr>
          <w:rFonts w:eastAsia="Calibri"/>
          <w:sz w:val="24"/>
          <w:szCs w:val="24"/>
        </w:rPr>
        <w:t xml:space="preserve">. </w:t>
      </w:r>
      <w:commentRangeStart w:id="26"/>
      <w:r w:rsidRPr="001B2A1F">
        <w:rPr>
          <w:rFonts w:eastAsia="Calibri"/>
          <w:sz w:val="24"/>
          <w:szCs w:val="24"/>
        </w:rPr>
        <w:t>We can track the game and run the system to see the bugs in the game.</w:t>
      </w:r>
      <w:commentRangeEnd w:id="26"/>
      <w:r w:rsidR="0011773A">
        <w:rPr>
          <w:rStyle w:val="CommentReference"/>
        </w:rPr>
        <w:commentReference w:id="26"/>
      </w:r>
      <w:r w:rsidRPr="001B2A1F">
        <w:rPr>
          <w:rFonts w:eastAsia="Calibri"/>
          <w:sz w:val="24"/>
          <w:szCs w:val="24"/>
        </w:rPr>
        <w:t xml:space="preserve"> </w:t>
      </w:r>
      <w:commentRangeStart w:id="27"/>
      <w:r w:rsidRPr="001B2A1F">
        <w:rPr>
          <w:rFonts w:eastAsia="Calibri"/>
          <w:sz w:val="24"/>
          <w:szCs w:val="24"/>
        </w:rPr>
        <w:t xml:space="preserve">The third diagram is that Sequence diagram. This is the </w:t>
      </w:r>
      <w:r w:rsidR="15C895A0" w:rsidRPr="15C895A0">
        <w:rPr>
          <w:rFonts w:eastAsia="Calibri"/>
          <w:sz w:val="24"/>
          <w:szCs w:val="24"/>
        </w:rPr>
        <w:t>image</w:t>
      </w:r>
      <w:r w:rsidRPr="001B2A1F">
        <w:rPr>
          <w:rFonts w:eastAsia="Calibri"/>
          <w:sz w:val="24"/>
          <w:szCs w:val="24"/>
        </w:rPr>
        <w:t xml:space="preserve"> for the sequence diagram.</w:t>
      </w:r>
      <w:commentRangeEnd w:id="27"/>
      <w:r w:rsidR="0011773A">
        <w:rPr>
          <w:rStyle w:val="CommentReference"/>
        </w:rPr>
        <w:commentReference w:id="27"/>
      </w:r>
      <w:r>
        <w:rPr>
          <w:noProof/>
        </w:rPr>
        <w:drawing>
          <wp:inline distT="0" distB="0" distL="0" distR="0" wp14:anchorId="3593638B" wp14:editId="56F8781B">
            <wp:extent cx="4572000" cy="3362325"/>
            <wp:effectExtent l="0" t="0" r="0" b="0"/>
            <wp:docPr id="2102754055" name="picture"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099D3D3A" w14:textId="58A2F09A" w:rsidR="00FB1371" w:rsidRPr="007F4ED5" w:rsidRDefault="15C895A0" w:rsidP="15C895A0">
      <w:pPr>
        <w:rPr>
          <w:rFonts w:eastAsia="Calibri"/>
          <w:sz w:val="24"/>
          <w:szCs w:val="24"/>
        </w:rPr>
      </w:pPr>
      <w:r w:rsidRPr="15C895A0">
        <w:rPr>
          <w:rFonts w:eastAsia="Calibri"/>
          <w:sz w:val="24"/>
          <w:szCs w:val="24"/>
        </w:rPr>
        <w:t xml:space="preserve">In the architecture part, we first try to do the state diagram to track the game activity. </w:t>
      </w:r>
      <w:commentRangeStart w:id="28"/>
      <w:r w:rsidRPr="15C895A0">
        <w:rPr>
          <w:rFonts w:eastAsia="Calibri"/>
          <w:sz w:val="24"/>
          <w:szCs w:val="24"/>
        </w:rPr>
        <w:t>The four state diagrams connected with each other and the relationship connect with them just each class.</w:t>
      </w:r>
      <w:commentRangeEnd w:id="28"/>
      <w:r w:rsidR="0011773A">
        <w:rPr>
          <w:rStyle w:val="CommentReference"/>
        </w:rPr>
        <w:commentReference w:id="28"/>
      </w:r>
      <w:r w:rsidRPr="15C895A0">
        <w:rPr>
          <w:rFonts w:eastAsia="Calibri"/>
          <w:sz w:val="24"/>
          <w:szCs w:val="24"/>
        </w:rPr>
        <w:t xml:space="preserve"> This is the basic design idea for us to develop this game. </w:t>
      </w:r>
      <w:commentRangeStart w:id="29"/>
      <w:r w:rsidRPr="15C895A0">
        <w:rPr>
          <w:rFonts w:eastAsia="Calibri"/>
          <w:sz w:val="24"/>
          <w:szCs w:val="24"/>
        </w:rPr>
        <w:t>Each member all work together with the state code at first step and we use version control system to track the stage of project. In the development part, we discuss the all idea of the state diagram for us to understand what should be in the game. In the development view, we think the most important is state diagram because the game is basic on state. How people play in the game and How was game showed on the android. We follow the state diagram to get our game finishing.</w:t>
      </w:r>
      <w:commentRangeEnd w:id="29"/>
      <w:r w:rsidR="0011773A">
        <w:rPr>
          <w:rStyle w:val="CommentReference"/>
        </w:rPr>
        <w:commentReference w:id="29"/>
      </w:r>
    </w:p>
    <w:p w14:paraId="79BBD761" w14:textId="0A75A066" w:rsidR="00FB1371" w:rsidRPr="007D3463" w:rsidRDefault="007D3463" w:rsidP="15C895A0">
      <w:pPr>
        <w:rPr>
          <w:b/>
        </w:rPr>
      </w:pPr>
      <w:r>
        <w:rPr>
          <w:b/>
        </w:rPr>
        <w:t>System Architecture:</w:t>
      </w:r>
    </w:p>
    <w:p w14:paraId="1F704208" w14:textId="48E225EB" w:rsidR="00310D1D" w:rsidRPr="007F4ED5" w:rsidRDefault="006851E5" w:rsidP="00FB1371">
      <w:pPr>
        <w:rPr>
          <w:rFonts w:eastAsia="Calibri"/>
          <w:sz w:val="24"/>
          <w:szCs w:val="24"/>
        </w:rPr>
      </w:pPr>
      <w:ins w:id="30" w:author="Wittman, Barry" w:date="2018-10-16T13:56:00Z">
        <w:r>
          <w:rPr>
            <w:sz w:val="24"/>
            <w:szCs w:val="24"/>
          </w:rPr>
          <w:t xml:space="preserve">In </w:t>
        </w:r>
      </w:ins>
      <w:del w:id="31" w:author="Wittman, Barry" w:date="2018-10-16T13:56:00Z">
        <w:r w:rsidR="00FB1371" w:rsidRPr="1BD6D8E0" w:rsidDel="006851E5">
          <w:rPr>
            <w:sz w:val="24"/>
            <w:szCs w:val="24"/>
          </w:rPr>
          <w:delText xml:space="preserve">The </w:delText>
        </w:r>
      </w:del>
      <w:ins w:id="32" w:author="Wittman, Barry" w:date="2018-10-16T13:56:00Z">
        <w:r>
          <w:rPr>
            <w:sz w:val="24"/>
            <w:szCs w:val="24"/>
          </w:rPr>
          <w:t>t</w:t>
        </w:r>
        <w:r w:rsidRPr="1BD6D8E0">
          <w:rPr>
            <w:sz w:val="24"/>
            <w:szCs w:val="24"/>
          </w:rPr>
          <w:t xml:space="preserve">he </w:t>
        </w:r>
      </w:ins>
      <w:r w:rsidR="00FB1371" w:rsidRPr="1BD6D8E0">
        <w:rPr>
          <w:sz w:val="24"/>
          <w:szCs w:val="24"/>
        </w:rPr>
        <w:t>game DontDie</w:t>
      </w:r>
      <w:ins w:id="33" w:author="Wittman, Barry" w:date="2018-10-16T13:56:00Z">
        <w:r>
          <w:rPr>
            <w:sz w:val="24"/>
            <w:szCs w:val="24"/>
          </w:rPr>
          <w:t>,</w:t>
        </w:r>
      </w:ins>
      <w:r w:rsidR="00FB1371" w:rsidRPr="1BD6D8E0">
        <w:rPr>
          <w:sz w:val="24"/>
          <w:szCs w:val="24"/>
        </w:rPr>
        <w:t xml:space="preserve"> the </w:t>
      </w:r>
      <w:del w:id="34" w:author="Wittman, Barry" w:date="2018-10-16T13:57:00Z">
        <w:r w:rsidR="00FB1371" w:rsidRPr="1BD6D8E0" w:rsidDel="006851E5">
          <w:rPr>
            <w:sz w:val="24"/>
            <w:szCs w:val="24"/>
          </w:rPr>
          <w:delText>UML of the entities</w:delText>
        </w:r>
      </w:del>
      <w:ins w:id="35" w:author="Wittman, Barry" w:date="2018-10-16T13:57:00Z">
        <w:r>
          <w:rPr>
            <w:sz w:val="24"/>
            <w:szCs w:val="24"/>
          </w:rPr>
          <w:t>system architecture</w:t>
        </w:r>
      </w:ins>
      <w:r w:rsidR="00FB1371" w:rsidRPr="1BD6D8E0">
        <w:rPr>
          <w:sz w:val="24"/>
          <w:szCs w:val="24"/>
        </w:rPr>
        <w:t xml:space="preserve"> </w:t>
      </w:r>
      <w:del w:id="36" w:author="Wittman, Barry" w:date="2018-10-16T13:57:00Z">
        <w:r w:rsidR="00FB1371" w:rsidRPr="1BD6D8E0" w:rsidDel="006851E5">
          <w:rPr>
            <w:sz w:val="24"/>
            <w:szCs w:val="24"/>
          </w:rPr>
          <w:delText>looks like this</w:delText>
        </w:r>
      </w:del>
      <w:ins w:id="37" w:author="Wittman, Barry" w:date="2018-10-16T13:57:00Z">
        <w:r>
          <w:rPr>
            <w:sz w:val="24"/>
            <w:szCs w:val="24"/>
          </w:rPr>
          <w:t>is shown below</w:t>
        </w:r>
      </w:ins>
      <w:r w:rsidR="007D3463">
        <w:rPr>
          <w:sz w:val="24"/>
          <w:szCs w:val="24"/>
        </w:rPr>
        <w:t>.</w:t>
      </w:r>
      <w:r w:rsidR="00641530">
        <w:rPr>
          <w:sz w:val="24"/>
          <w:szCs w:val="24"/>
        </w:rPr>
        <w:t xml:space="preserve"> We have two entities, Player and Boss</w:t>
      </w:r>
      <w:del w:id="38" w:author="Wittman, Barry" w:date="2018-10-16T13:57:00Z">
        <w:r w:rsidR="00641530" w:rsidDel="006851E5">
          <w:rPr>
            <w:sz w:val="24"/>
            <w:szCs w:val="24"/>
          </w:rPr>
          <w:delText xml:space="preserve"> entities</w:delText>
        </w:r>
      </w:del>
      <w:r w:rsidR="00641530">
        <w:rPr>
          <w:sz w:val="24"/>
          <w:szCs w:val="24"/>
        </w:rPr>
        <w:t xml:space="preserve">. They have </w:t>
      </w:r>
      <w:r w:rsidR="005F7653">
        <w:rPr>
          <w:sz w:val="24"/>
          <w:szCs w:val="24"/>
        </w:rPr>
        <w:t xml:space="preserve">different attributes within </w:t>
      </w:r>
      <w:r w:rsidR="005F7653">
        <w:rPr>
          <w:sz w:val="24"/>
          <w:szCs w:val="24"/>
        </w:rPr>
        <w:lastRenderedPageBreak/>
        <w:t xml:space="preserve">themselves. They have position and velocity </w:t>
      </w:r>
      <w:r w:rsidR="00DE140F">
        <w:rPr>
          <w:sz w:val="24"/>
          <w:szCs w:val="24"/>
        </w:rPr>
        <w:t>also with an input attribut</w:t>
      </w:r>
      <w:r w:rsidR="007C5FF5">
        <w:rPr>
          <w:sz w:val="24"/>
          <w:szCs w:val="24"/>
        </w:rPr>
        <w:t xml:space="preserve">es </w:t>
      </w:r>
      <w:r w:rsidR="00DE140F">
        <w:rPr>
          <w:sz w:val="24"/>
          <w:szCs w:val="24"/>
        </w:rPr>
        <w:t xml:space="preserve">depending </w:t>
      </w:r>
      <w:r w:rsidR="007C5FF5">
        <w:rPr>
          <w:sz w:val="24"/>
          <w:szCs w:val="24"/>
        </w:rPr>
        <w:t>whether</w:t>
      </w:r>
      <w:r w:rsidR="00DE140F">
        <w:rPr>
          <w:sz w:val="24"/>
          <w:szCs w:val="24"/>
        </w:rPr>
        <w:t xml:space="preserve"> it's player defined or computer controlled</w:t>
      </w:r>
      <w:r w:rsidR="007C5FF5">
        <w:rPr>
          <w:sz w:val="24"/>
          <w:szCs w:val="24"/>
        </w:rPr>
        <w:t>.</w:t>
      </w:r>
    </w:p>
    <w:p w14:paraId="38A2CB0F" w14:textId="48B1A091" w:rsidR="00FB1371" w:rsidRPr="007F4ED5" w:rsidRDefault="00FB1371" w:rsidP="00FB1371">
      <w:pPr>
        <w:rPr>
          <w:rFonts w:eastAsia="Calibri" w:cstheme="minorHAnsi"/>
          <w:sz w:val="24"/>
          <w:szCs w:val="24"/>
        </w:rPr>
      </w:pPr>
      <w:commentRangeStart w:id="39"/>
      <w:r w:rsidRPr="007F4ED5">
        <w:rPr>
          <w:rFonts w:eastAsia="Arial" w:cstheme="minorHAnsi"/>
          <w:noProof/>
          <w:sz w:val="24"/>
          <w:szCs w:val="24"/>
        </w:rPr>
        <w:drawing>
          <wp:anchor distT="0" distB="0" distL="114300" distR="114300" simplePos="0" relativeHeight="251658240" behindDoc="0" locked="0" layoutInCell="1" allowOverlap="1" wp14:anchorId="6169B0D7" wp14:editId="2EB223F7">
            <wp:simplePos x="0" y="0"/>
            <wp:positionH relativeFrom="column">
              <wp:posOffset>0</wp:posOffset>
            </wp:positionH>
            <wp:positionV relativeFrom="paragraph">
              <wp:posOffset>295275</wp:posOffset>
            </wp:positionV>
            <wp:extent cx="5943600" cy="2924175"/>
            <wp:effectExtent l="0" t="0" r="0" b="9525"/>
            <wp:wrapSquare wrapText="bothSides"/>
            <wp:docPr id="1" name="Picture 1" descr="C:\Users\tanaka.mazivanhanga\Download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aka.mazivanhanga\Downloads\MV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anchor>
        </w:drawing>
      </w:r>
      <w:commentRangeEnd w:id="39"/>
      <w:r w:rsidR="00B53A4A">
        <w:rPr>
          <w:rStyle w:val="CommentReference"/>
        </w:rPr>
        <w:commentReference w:id="39"/>
      </w:r>
    </w:p>
    <w:p w14:paraId="169A9A73" w14:textId="665BA273" w:rsidR="33F641AC" w:rsidRPr="007F4ED5" w:rsidRDefault="33F641AC" w:rsidP="33F641AC">
      <w:pPr>
        <w:rPr>
          <w:rFonts w:cstheme="minorHAnsi"/>
          <w:sz w:val="24"/>
          <w:szCs w:val="24"/>
        </w:rPr>
      </w:pPr>
    </w:p>
    <w:p w14:paraId="7B9CA143" w14:textId="6C874474" w:rsidR="33F641AC" w:rsidRPr="007F4ED5" w:rsidRDefault="33F641AC" w:rsidP="33F641AC">
      <w:pPr>
        <w:rPr>
          <w:sz w:val="24"/>
          <w:szCs w:val="24"/>
        </w:rPr>
      </w:pPr>
      <w:r w:rsidRPr="1BD6D8E0">
        <w:rPr>
          <w:b/>
          <w:sz w:val="24"/>
          <w:szCs w:val="24"/>
          <w:u w:val="single"/>
        </w:rPr>
        <w:t>Timeline</w:t>
      </w:r>
    </w:p>
    <w:p w14:paraId="3ADB091A" w14:textId="25B29010" w:rsidR="33F641AC" w:rsidRPr="007F4ED5" w:rsidRDefault="33F641AC">
      <w:pPr>
        <w:rPr>
          <w:sz w:val="24"/>
          <w:szCs w:val="24"/>
        </w:rPr>
      </w:pPr>
      <w:r w:rsidRPr="1BD6D8E0">
        <w:rPr>
          <w:rFonts w:eastAsia="Arial"/>
          <w:sz w:val="24"/>
          <w:szCs w:val="24"/>
        </w:rPr>
        <w:t>Week 7</w:t>
      </w:r>
    </w:p>
    <w:p w14:paraId="2F2F51E0" w14:textId="6D6B5E23"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0A0D148D" w14:textId="456DCE97" w:rsidR="33F641AC" w:rsidRPr="007F4ED5" w:rsidRDefault="33F641AC" w:rsidP="29B5624A">
      <w:pPr>
        <w:pStyle w:val="ListParagraph"/>
        <w:numPr>
          <w:ilvl w:val="0"/>
          <w:numId w:val="5"/>
        </w:numPr>
        <w:rPr>
          <w:sz w:val="24"/>
          <w:szCs w:val="24"/>
        </w:rPr>
      </w:pPr>
      <w:r w:rsidRPr="1BD6D8E0">
        <w:rPr>
          <w:rFonts w:eastAsia="Arial"/>
          <w:sz w:val="24"/>
          <w:szCs w:val="24"/>
        </w:rPr>
        <w:t>Get prototype finished (character jumping up and down)</w:t>
      </w:r>
    </w:p>
    <w:p w14:paraId="7E3C8A65" w14:textId="69CA2B80" w:rsidR="33F641AC" w:rsidRPr="007F4ED5" w:rsidRDefault="33F641AC" w:rsidP="29B5624A">
      <w:pPr>
        <w:pStyle w:val="ListParagraph"/>
        <w:numPr>
          <w:ilvl w:val="0"/>
          <w:numId w:val="5"/>
        </w:numPr>
        <w:rPr>
          <w:sz w:val="24"/>
          <w:szCs w:val="24"/>
        </w:rPr>
      </w:pPr>
      <w:r w:rsidRPr="1BD6D8E0">
        <w:rPr>
          <w:rFonts w:eastAsia="Arial"/>
          <w:sz w:val="24"/>
          <w:szCs w:val="24"/>
        </w:rPr>
        <w:t>Figure out classes that will be used</w:t>
      </w:r>
    </w:p>
    <w:p w14:paraId="41B7D8E0" w14:textId="7C7998E9" w:rsidR="33F641AC" w:rsidRPr="007F4ED5" w:rsidRDefault="33F641AC" w:rsidP="29B5624A">
      <w:pPr>
        <w:pStyle w:val="ListParagraph"/>
        <w:numPr>
          <w:ilvl w:val="0"/>
          <w:numId w:val="5"/>
        </w:numPr>
        <w:rPr>
          <w:sz w:val="24"/>
          <w:szCs w:val="24"/>
        </w:rPr>
      </w:pPr>
      <w:r w:rsidRPr="1BD6D8E0">
        <w:rPr>
          <w:rFonts w:eastAsia="Arial"/>
          <w:sz w:val="24"/>
          <w:szCs w:val="24"/>
        </w:rPr>
        <w:t>Turn in Project 2</w:t>
      </w:r>
    </w:p>
    <w:p w14:paraId="52B0BA7B" w14:textId="70F031FB" w:rsidR="33F641AC" w:rsidRPr="007F4ED5" w:rsidRDefault="33F641AC">
      <w:pPr>
        <w:rPr>
          <w:sz w:val="24"/>
          <w:szCs w:val="24"/>
        </w:rPr>
      </w:pPr>
      <w:r w:rsidRPr="1BD6D8E0">
        <w:rPr>
          <w:rFonts w:eastAsia="Arial"/>
          <w:sz w:val="24"/>
          <w:szCs w:val="24"/>
        </w:rPr>
        <w:t>Week 8</w:t>
      </w:r>
    </w:p>
    <w:p w14:paraId="5D8CDF15" w14:textId="76F04D76"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777B46C2" w14:textId="7A4DAF27" w:rsidR="33F641AC" w:rsidRPr="007F4ED5" w:rsidRDefault="33F641AC" w:rsidP="29B5624A">
      <w:pPr>
        <w:pStyle w:val="ListParagraph"/>
        <w:numPr>
          <w:ilvl w:val="0"/>
          <w:numId w:val="5"/>
        </w:numPr>
        <w:rPr>
          <w:sz w:val="24"/>
          <w:szCs w:val="24"/>
        </w:rPr>
      </w:pPr>
      <w:r w:rsidRPr="1BD6D8E0">
        <w:rPr>
          <w:rFonts w:eastAsia="Arial"/>
          <w:sz w:val="24"/>
          <w:szCs w:val="24"/>
        </w:rPr>
        <w:t xml:space="preserve">Add boss class </w:t>
      </w:r>
    </w:p>
    <w:p w14:paraId="396C35AF" w14:textId="7AD8A34F" w:rsidR="33F641AC" w:rsidRPr="007F4ED5" w:rsidRDefault="33F641AC" w:rsidP="29B5624A">
      <w:pPr>
        <w:pStyle w:val="ListParagraph"/>
        <w:numPr>
          <w:ilvl w:val="0"/>
          <w:numId w:val="5"/>
        </w:numPr>
        <w:rPr>
          <w:sz w:val="24"/>
          <w:szCs w:val="24"/>
        </w:rPr>
      </w:pPr>
      <w:r w:rsidRPr="1BD6D8E0">
        <w:rPr>
          <w:rFonts w:eastAsia="Arial"/>
          <w:sz w:val="24"/>
          <w:szCs w:val="24"/>
        </w:rPr>
        <w:t>Have boss character moving with a scripted path</w:t>
      </w:r>
    </w:p>
    <w:p w14:paraId="0E022FD0" w14:textId="68D37E1E" w:rsidR="33F641AC" w:rsidRPr="007F4ED5" w:rsidRDefault="33F641AC" w:rsidP="29B5624A">
      <w:pPr>
        <w:pStyle w:val="ListParagraph"/>
        <w:numPr>
          <w:ilvl w:val="0"/>
          <w:numId w:val="5"/>
        </w:numPr>
        <w:rPr>
          <w:sz w:val="24"/>
          <w:szCs w:val="24"/>
        </w:rPr>
      </w:pPr>
      <w:r w:rsidRPr="1BD6D8E0">
        <w:rPr>
          <w:rFonts w:eastAsia="Arial"/>
          <w:sz w:val="24"/>
          <w:szCs w:val="24"/>
        </w:rPr>
        <w:t>Turn in Assignment 2</w:t>
      </w:r>
    </w:p>
    <w:p w14:paraId="3F7F90EE" w14:textId="27FEBB8D" w:rsidR="33F641AC" w:rsidRPr="007F4ED5" w:rsidRDefault="33F641AC">
      <w:pPr>
        <w:rPr>
          <w:sz w:val="24"/>
          <w:szCs w:val="24"/>
        </w:rPr>
      </w:pPr>
      <w:r w:rsidRPr="1BD6D8E0">
        <w:rPr>
          <w:rFonts w:eastAsia="Arial"/>
          <w:sz w:val="24"/>
          <w:szCs w:val="24"/>
        </w:rPr>
        <w:t>Week 9</w:t>
      </w:r>
    </w:p>
    <w:p w14:paraId="365D3A68" w14:textId="6B56A1EC"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37504352" w14:textId="5A544380" w:rsidR="33F641AC" w:rsidRPr="007F4ED5" w:rsidRDefault="33F641AC" w:rsidP="29B5624A">
      <w:pPr>
        <w:pStyle w:val="ListParagraph"/>
        <w:numPr>
          <w:ilvl w:val="0"/>
          <w:numId w:val="5"/>
        </w:numPr>
        <w:rPr>
          <w:sz w:val="24"/>
          <w:szCs w:val="24"/>
        </w:rPr>
      </w:pPr>
      <w:r w:rsidRPr="1BD6D8E0">
        <w:rPr>
          <w:rFonts w:eastAsia="Arial"/>
          <w:sz w:val="24"/>
          <w:szCs w:val="24"/>
        </w:rPr>
        <w:t>Fix bugs related to boss character and main character</w:t>
      </w:r>
    </w:p>
    <w:p w14:paraId="49B31A3F" w14:textId="207AD9D0" w:rsidR="33F641AC" w:rsidRPr="007F4ED5" w:rsidRDefault="33F641AC" w:rsidP="29B5624A">
      <w:pPr>
        <w:pStyle w:val="ListParagraph"/>
        <w:numPr>
          <w:ilvl w:val="0"/>
          <w:numId w:val="5"/>
        </w:numPr>
        <w:rPr>
          <w:sz w:val="24"/>
          <w:szCs w:val="24"/>
        </w:rPr>
      </w:pPr>
      <w:commentRangeStart w:id="40"/>
      <w:r w:rsidRPr="1BD6D8E0">
        <w:rPr>
          <w:rFonts w:eastAsia="Arial"/>
          <w:sz w:val="24"/>
          <w:szCs w:val="24"/>
        </w:rPr>
        <w:t xml:space="preserve">Add shooting </w:t>
      </w:r>
      <w:commentRangeEnd w:id="40"/>
      <w:r w:rsidR="00B53A4A">
        <w:rPr>
          <w:rStyle w:val="CommentReference"/>
        </w:rPr>
        <w:commentReference w:id="40"/>
      </w:r>
    </w:p>
    <w:p w14:paraId="16504B43" w14:textId="0B018476" w:rsidR="33F641AC" w:rsidRPr="007F4ED5" w:rsidRDefault="33F641AC">
      <w:pPr>
        <w:rPr>
          <w:sz w:val="24"/>
          <w:szCs w:val="24"/>
        </w:rPr>
      </w:pPr>
      <w:r w:rsidRPr="1BD6D8E0">
        <w:rPr>
          <w:rFonts w:eastAsia="Arial"/>
          <w:sz w:val="24"/>
          <w:szCs w:val="24"/>
        </w:rPr>
        <w:t>Week 10</w:t>
      </w:r>
    </w:p>
    <w:p w14:paraId="60D87D39" w14:textId="2861BABF" w:rsidR="33F641AC" w:rsidRPr="007F4ED5" w:rsidRDefault="33F641AC" w:rsidP="29B5624A">
      <w:pPr>
        <w:pStyle w:val="ListParagraph"/>
        <w:numPr>
          <w:ilvl w:val="0"/>
          <w:numId w:val="5"/>
        </w:numPr>
        <w:rPr>
          <w:sz w:val="24"/>
          <w:szCs w:val="24"/>
        </w:rPr>
      </w:pPr>
      <w:r w:rsidRPr="1BD6D8E0">
        <w:rPr>
          <w:rFonts w:eastAsia="Arial"/>
          <w:sz w:val="24"/>
          <w:szCs w:val="24"/>
        </w:rPr>
        <w:lastRenderedPageBreak/>
        <w:t>Meet Thursday from 8-9pm</w:t>
      </w:r>
    </w:p>
    <w:p w14:paraId="2504CDDF" w14:textId="7C145B8C" w:rsidR="33F641AC" w:rsidRPr="007F4ED5" w:rsidRDefault="33F641AC" w:rsidP="29B5624A">
      <w:pPr>
        <w:pStyle w:val="ListParagraph"/>
        <w:numPr>
          <w:ilvl w:val="0"/>
          <w:numId w:val="5"/>
        </w:numPr>
        <w:rPr>
          <w:sz w:val="24"/>
          <w:szCs w:val="24"/>
        </w:rPr>
      </w:pPr>
      <w:r w:rsidRPr="1BD6D8E0">
        <w:rPr>
          <w:rFonts w:eastAsia="Arial"/>
          <w:sz w:val="24"/>
          <w:szCs w:val="24"/>
        </w:rPr>
        <w:t>Collision Detection</w:t>
      </w:r>
    </w:p>
    <w:p w14:paraId="12C39943" w14:textId="0618A464" w:rsidR="33F641AC" w:rsidRPr="007F4ED5" w:rsidRDefault="33F641AC" w:rsidP="29B5624A">
      <w:pPr>
        <w:pStyle w:val="ListParagraph"/>
        <w:numPr>
          <w:ilvl w:val="0"/>
          <w:numId w:val="5"/>
        </w:numPr>
        <w:rPr>
          <w:sz w:val="24"/>
          <w:szCs w:val="24"/>
        </w:rPr>
      </w:pPr>
      <w:r w:rsidRPr="1BD6D8E0">
        <w:rPr>
          <w:rFonts w:eastAsia="Arial"/>
          <w:sz w:val="24"/>
          <w:szCs w:val="24"/>
        </w:rPr>
        <w:t>Remove scripted path from boss and have it trail main character (implement Boss AI)</w:t>
      </w:r>
    </w:p>
    <w:p w14:paraId="062F0726" w14:textId="62B3C7D7" w:rsidR="33F641AC" w:rsidRPr="007F4ED5" w:rsidRDefault="33F641AC">
      <w:pPr>
        <w:rPr>
          <w:sz w:val="24"/>
          <w:szCs w:val="24"/>
        </w:rPr>
      </w:pPr>
      <w:r w:rsidRPr="1BD6D8E0">
        <w:rPr>
          <w:rFonts w:eastAsia="Arial"/>
          <w:sz w:val="24"/>
          <w:szCs w:val="24"/>
        </w:rPr>
        <w:t>Week 11</w:t>
      </w:r>
    </w:p>
    <w:p w14:paraId="3AE04941" w14:textId="7B76266E"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4AF08710" w14:textId="5D8034B5" w:rsidR="33F641AC" w:rsidRPr="007F4ED5" w:rsidRDefault="33F641AC" w:rsidP="29B5624A">
      <w:pPr>
        <w:pStyle w:val="ListParagraph"/>
        <w:numPr>
          <w:ilvl w:val="0"/>
          <w:numId w:val="5"/>
        </w:numPr>
        <w:rPr>
          <w:sz w:val="24"/>
          <w:szCs w:val="24"/>
        </w:rPr>
      </w:pPr>
      <w:r w:rsidRPr="1BD6D8E0">
        <w:rPr>
          <w:rFonts w:eastAsia="Arial"/>
          <w:sz w:val="24"/>
          <w:szCs w:val="24"/>
        </w:rPr>
        <w:t>Add items in game, coins and skins</w:t>
      </w:r>
    </w:p>
    <w:p w14:paraId="5F0837A5" w14:textId="2014D84B" w:rsidR="33F641AC" w:rsidRPr="007F4ED5" w:rsidRDefault="33F641AC" w:rsidP="29B5624A">
      <w:pPr>
        <w:pStyle w:val="ListParagraph"/>
        <w:numPr>
          <w:ilvl w:val="0"/>
          <w:numId w:val="5"/>
        </w:numPr>
        <w:rPr>
          <w:sz w:val="24"/>
          <w:szCs w:val="24"/>
        </w:rPr>
      </w:pPr>
      <w:r w:rsidRPr="1BD6D8E0">
        <w:rPr>
          <w:rFonts w:eastAsia="Arial"/>
          <w:sz w:val="24"/>
          <w:szCs w:val="24"/>
        </w:rPr>
        <w:t>Work on bugs with collision detection</w:t>
      </w:r>
    </w:p>
    <w:p w14:paraId="12DEE94B" w14:textId="02DEB6F1" w:rsidR="33F641AC" w:rsidRPr="007F4ED5" w:rsidRDefault="33F641AC" w:rsidP="29B5624A">
      <w:pPr>
        <w:pStyle w:val="ListParagraph"/>
        <w:numPr>
          <w:ilvl w:val="0"/>
          <w:numId w:val="5"/>
        </w:numPr>
        <w:rPr>
          <w:sz w:val="24"/>
          <w:szCs w:val="24"/>
        </w:rPr>
      </w:pPr>
      <w:r w:rsidRPr="1BD6D8E0">
        <w:rPr>
          <w:rFonts w:eastAsia="Arial"/>
          <w:sz w:val="24"/>
          <w:szCs w:val="24"/>
        </w:rPr>
        <w:t>Turn in Project 3</w:t>
      </w:r>
    </w:p>
    <w:p w14:paraId="5BC63691" w14:textId="7A0C2B6D" w:rsidR="33F641AC" w:rsidRPr="007F4ED5" w:rsidRDefault="33F641AC">
      <w:pPr>
        <w:rPr>
          <w:sz w:val="24"/>
          <w:szCs w:val="24"/>
        </w:rPr>
      </w:pPr>
      <w:r w:rsidRPr="1BD6D8E0">
        <w:rPr>
          <w:rFonts w:eastAsia="Arial"/>
          <w:sz w:val="24"/>
          <w:szCs w:val="24"/>
        </w:rPr>
        <w:t>Week 12</w:t>
      </w:r>
    </w:p>
    <w:p w14:paraId="0188CC31" w14:textId="01066A4B"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1CE09F6E" w14:textId="0B5A1AF5" w:rsidR="33F641AC" w:rsidRPr="007F4ED5" w:rsidRDefault="33F641AC" w:rsidP="29B5624A">
      <w:pPr>
        <w:pStyle w:val="ListParagraph"/>
        <w:numPr>
          <w:ilvl w:val="0"/>
          <w:numId w:val="5"/>
        </w:numPr>
        <w:rPr>
          <w:sz w:val="24"/>
          <w:szCs w:val="24"/>
        </w:rPr>
      </w:pPr>
      <w:r w:rsidRPr="1BD6D8E0">
        <w:rPr>
          <w:rFonts w:eastAsia="Arial"/>
          <w:sz w:val="24"/>
          <w:szCs w:val="24"/>
        </w:rPr>
        <w:t>Work on bugs with collision detection</w:t>
      </w:r>
    </w:p>
    <w:p w14:paraId="05DA3639" w14:textId="4C213A1A" w:rsidR="33F641AC" w:rsidRPr="007F4ED5" w:rsidRDefault="33F641AC" w:rsidP="29B5624A">
      <w:pPr>
        <w:pStyle w:val="ListParagraph"/>
        <w:numPr>
          <w:ilvl w:val="0"/>
          <w:numId w:val="5"/>
        </w:numPr>
        <w:rPr>
          <w:sz w:val="24"/>
          <w:szCs w:val="24"/>
        </w:rPr>
      </w:pPr>
      <w:r w:rsidRPr="1BD6D8E0">
        <w:rPr>
          <w:rFonts w:eastAsia="Arial"/>
          <w:sz w:val="24"/>
          <w:szCs w:val="24"/>
        </w:rPr>
        <w:t>Turn in Assignment 3</w:t>
      </w:r>
    </w:p>
    <w:p w14:paraId="51D839DA" w14:textId="2D9DBF39" w:rsidR="33F641AC" w:rsidRPr="007F4ED5" w:rsidRDefault="33F641AC">
      <w:pPr>
        <w:rPr>
          <w:sz w:val="24"/>
          <w:szCs w:val="24"/>
        </w:rPr>
      </w:pPr>
      <w:r w:rsidRPr="1BD6D8E0">
        <w:rPr>
          <w:rFonts w:eastAsia="Arial"/>
          <w:sz w:val="24"/>
          <w:szCs w:val="24"/>
        </w:rPr>
        <w:t>Week 13</w:t>
      </w:r>
    </w:p>
    <w:p w14:paraId="055682BE" w14:textId="0BE8E234"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509BDB1D" w14:textId="1D527D5C" w:rsidR="33F641AC" w:rsidRPr="007F4ED5" w:rsidRDefault="33F641AC" w:rsidP="29B5624A">
      <w:pPr>
        <w:pStyle w:val="ListParagraph"/>
        <w:numPr>
          <w:ilvl w:val="0"/>
          <w:numId w:val="5"/>
        </w:numPr>
        <w:rPr>
          <w:sz w:val="24"/>
          <w:szCs w:val="24"/>
        </w:rPr>
      </w:pPr>
      <w:commentRangeStart w:id="41"/>
      <w:r w:rsidRPr="1BD6D8E0">
        <w:rPr>
          <w:rFonts w:eastAsia="Arial"/>
          <w:sz w:val="24"/>
          <w:szCs w:val="24"/>
        </w:rPr>
        <w:t>Test boss character and main character</w:t>
      </w:r>
      <w:commentRangeEnd w:id="41"/>
      <w:r w:rsidR="00B53A4A">
        <w:rPr>
          <w:rStyle w:val="CommentReference"/>
        </w:rPr>
        <w:commentReference w:id="41"/>
      </w:r>
    </w:p>
    <w:p w14:paraId="4678B228" w14:textId="4187AA59" w:rsidR="33F641AC" w:rsidRPr="007F4ED5" w:rsidRDefault="33F641AC" w:rsidP="29B5624A">
      <w:pPr>
        <w:pStyle w:val="ListParagraph"/>
        <w:numPr>
          <w:ilvl w:val="0"/>
          <w:numId w:val="5"/>
        </w:numPr>
        <w:rPr>
          <w:sz w:val="24"/>
          <w:szCs w:val="24"/>
        </w:rPr>
      </w:pPr>
      <w:r w:rsidRPr="1BD6D8E0">
        <w:rPr>
          <w:rFonts w:eastAsia="Arial"/>
          <w:sz w:val="24"/>
          <w:szCs w:val="24"/>
        </w:rPr>
        <w:t>Fix bugs revealed by testing</w:t>
      </w:r>
    </w:p>
    <w:p w14:paraId="2F4DD9B4" w14:textId="6CA9225E" w:rsidR="33F641AC" w:rsidRPr="007F4ED5" w:rsidRDefault="33F641AC">
      <w:pPr>
        <w:rPr>
          <w:sz w:val="24"/>
          <w:szCs w:val="24"/>
        </w:rPr>
      </w:pPr>
      <w:r w:rsidRPr="1BD6D8E0">
        <w:rPr>
          <w:rFonts w:eastAsia="Arial"/>
          <w:sz w:val="24"/>
          <w:szCs w:val="24"/>
        </w:rPr>
        <w:t>Week 14</w:t>
      </w:r>
    </w:p>
    <w:p w14:paraId="44F528C4" w14:textId="7072B308"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765A3BAB" w14:textId="34D61207" w:rsidR="33F641AC" w:rsidRPr="007F4ED5" w:rsidRDefault="33F641AC" w:rsidP="29B5624A">
      <w:pPr>
        <w:pStyle w:val="ListParagraph"/>
        <w:numPr>
          <w:ilvl w:val="0"/>
          <w:numId w:val="5"/>
        </w:numPr>
        <w:rPr>
          <w:sz w:val="24"/>
          <w:szCs w:val="24"/>
        </w:rPr>
      </w:pPr>
      <w:r w:rsidRPr="1BD6D8E0">
        <w:rPr>
          <w:rFonts w:eastAsia="Arial"/>
          <w:sz w:val="24"/>
          <w:szCs w:val="24"/>
        </w:rPr>
        <w:t>Test collision testing</w:t>
      </w:r>
    </w:p>
    <w:p w14:paraId="0A14E00D" w14:textId="52F7F19B" w:rsidR="33F641AC" w:rsidRPr="007F4ED5" w:rsidRDefault="33F641AC" w:rsidP="29B5624A">
      <w:pPr>
        <w:pStyle w:val="ListParagraph"/>
        <w:numPr>
          <w:ilvl w:val="0"/>
          <w:numId w:val="5"/>
        </w:numPr>
        <w:rPr>
          <w:sz w:val="24"/>
          <w:szCs w:val="24"/>
        </w:rPr>
      </w:pPr>
      <w:r w:rsidRPr="1BD6D8E0">
        <w:rPr>
          <w:rFonts w:eastAsia="Arial"/>
          <w:sz w:val="24"/>
          <w:szCs w:val="24"/>
        </w:rPr>
        <w:t>Fix bugs revealed by testing</w:t>
      </w:r>
    </w:p>
    <w:p w14:paraId="26C81189" w14:textId="2424287B" w:rsidR="33F641AC" w:rsidRPr="007F4ED5" w:rsidRDefault="33F641AC">
      <w:pPr>
        <w:rPr>
          <w:sz w:val="24"/>
          <w:szCs w:val="24"/>
        </w:rPr>
      </w:pPr>
      <w:r w:rsidRPr="1BD6D8E0">
        <w:rPr>
          <w:rFonts w:eastAsia="Arial"/>
          <w:sz w:val="24"/>
          <w:szCs w:val="24"/>
        </w:rPr>
        <w:t>Week 15</w:t>
      </w:r>
    </w:p>
    <w:p w14:paraId="54831155" w14:textId="5346F637"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0C858DB9" w14:textId="6B75B4E6" w:rsidR="33F641AC" w:rsidRPr="007F4ED5" w:rsidRDefault="33F641AC" w:rsidP="29B5624A">
      <w:pPr>
        <w:pStyle w:val="ListParagraph"/>
        <w:numPr>
          <w:ilvl w:val="0"/>
          <w:numId w:val="5"/>
        </w:numPr>
        <w:rPr>
          <w:sz w:val="24"/>
          <w:szCs w:val="24"/>
        </w:rPr>
      </w:pPr>
      <w:commentRangeStart w:id="42"/>
      <w:r w:rsidRPr="1BD6D8E0">
        <w:rPr>
          <w:rFonts w:eastAsia="Arial"/>
          <w:sz w:val="24"/>
          <w:szCs w:val="24"/>
        </w:rPr>
        <w:t>Make game more appealing visually</w:t>
      </w:r>
      <w:commentRangeEnd w:id="42"/>
      <w:r w:rsidR="00B53A4A">
        <w:rPr>
          <w:rStyle w:val="CommentReference"/>
        </w:rPr>
        <w:commentReference w:id="42"/>
      </w:r>
    </w:p>
    <w:p w14:paraId="058802B9" w14:textId="3EF1B602" w:rsidR="33F641AC" w:rsidRPr="007F4ED5" w:rsidRDefault="33F641AC" w:rsidP="29B5624A">
      <w:pPr>
        <w:pStyle w:val="ListParagraph"/>
        <w:numPr>
          <w:ilvl w:val="0"/>
          <w:numId w:val="5"/>
        </w:numPr>
        <w:rPr>
          <w:sz w:val="24"/>
          <w:szCs w:val="24"/>
        </w:rPr>
      </w:pPr>
      <w:r w:rsidRPr="1BD6D8E0">
        <w:rPr>
          <w:rFonts w:eastAsia="Arial"/>
          <w:sz w:val="24"/>
          <w:szCs w:val="24"/>
        </w:rPr>
        <w:t>Test and fix bugs</w:t>
      </w:r>
    </w:p>
    <w:p w14:paraId="3861C0DD" w14:textId="47AA9B18" w:rsidR="33F641AC" w:rsidRPr="007F4ED5" w:rsidRDefault="33F641AC" w:rsidP="29B5624A">
      <w:pPr>
        <w:pStyle w:val="ListParagraph"/>
        <w:numPr>
          <w:ilvl w:val="0"/>
          <w:numId w:val="5"/>
        </w:numPr>
        <w:rPr>
          <w:sz w:val="24"/>
          <w:szCs w:val="24"/>
        </w:rPr>
      </w:pPr>
      <w:r w:rsidRPr="1BD6D8E0">
        <w:rPr>
          <w:rFonts w:eastAsia="Arial"/>
          <w:sz w:val="24"/>
          <w:szCs w:val="24"/>
        </w:rPr>
        <w:t>Turn in Project 4</w:t>
      </w:r>
    </w:p>
    <w:p w14:paraId="692CCCEE" w14:textId="2A14D5E0" w:rsidR="33F641AC" w:rsidRPr="007F4ED5" w:rsidRDefault="33F641AC" w:rsidP="29B5624A">
      <w:pPr>
        <w:pStyle w:val="ListParagraph"/>
        <w:numPr>
          <w:ilvl w:val="0"/>
          <w:numId w:val="5"/>
        </w:numPr>
        <w:rPr>
          <w:sz w:val="24"/>
          <w:szCs w:val="24"/>
        </w:rPr>
      </w:pPr>
      <w:r w:rsidRPr="1BD6D8E0">
        <w:rPr>
          <w:rFonts w:eastAsia="Arial"/>
          <w:sz w:val="24"/>
          <w:szCs w:val="24"/>
        </w:rPr>
        <w:t>Turn in Assignment 4</w:t>
      </w:r>
    </w:p>
    <w:p w14:paraId="010EE32E" w14:textId="05646BF7" w:rsidR="33F641AC" w:rsidRPr="007F4ED5" w:rsidRDefault="33F641AC">
      <w:pPr>
        <w:rPr>
          <w:sz w:val="24"/>
          <w:szCs w:val="24"/>
        </w:rPr>
      </w:pPr>
      <w:r w:rsidRPr="1BD6D8E0">
        <w:rPr>
          <w:rFonts w:eastAsia="Arial"/>
          <w:sz w:val="24"/>
          <w:szCs w:val="24"/>
        </w:rPr>
        <w:t>Week 16</w:t>
      </w:r>
    </w:p>
    <w:p w14:paraId="30AF532C" w14:textId="0C846654" w:rsidR="33F641AC" w:rsidRPr="007F4ED5" w:rsidRDefault="33F641AC" w:rsidP="29B5624A">
      <w:pPr>
        <w:pStyle w:val="ListParagraph"/>
        <w:numPr>
          <w:ilvl w:val="0"/>
          <w:numId w:val="5"/>
        </w:numPr>
        <w:rPr>
          <w:sz w:val="24"/>
          <w:szCs w:val="24"/>
        </w:rPr>
      </w:pPr>
      <w:r w:rsidRPr="1BD6D8E0">
        <w:rPr>
          <w:rFonts w:eastAsia="Arial"/>
          <w:sz w:val="24"/>
          <w:szCs w:val="24"/>
        </w:rPr>
        <w:t>Meet each day from 8-9pm</w:t>
      </w:r>
    </w:p>
    <w:p w14:paraId="36616145" w14:textId="4F6294F4" w:rsidR="33F641AC" w:rsidRPr="007F4ED5" w:rsidRDefault="33F641AC" w:rsidP="29B5624A">
      <w:pPr>
        <w:pStyle w:val="ListParagraph"/>
        <w:numPr>
          <w:ilvl w:val="0"/>
          <w:numId w:val="5"/>
        </w:numPr>
        <w:rPr>
          <w:sz w:val="24"/>
          <w:szCs w:val="24"/>
        </w:rPr>
      </w:pPr>
      <w:r w:rsidRPr="1BD6D8E0">
        <w:rPr>
          <w:rFonts w:eastAsia="Arial"/>
          <w:sz w:val="24"/>
          <w:szCs w:val="24"/>
        </w:rPr>
        <w:t>Complete Project</w:t>
      </w:r>
    </w:p>
    <w:p w14:paraId="0E1739D5" w14:textId="32F2FD4E" w:rsidR="33F641AC" w:rsidRPr="007F4ED5" w:rsidRDefault="33F641AC" w:rsidP="33F641AC">
      <w:pPr>
        <w:rPr>
          <w:rFonts w:cstheme="minorHAnsi"/>
          <w:sz w:val="24"/>
          <w:szCs w:val="24"/>
        </w:rPr>
      </w:pPr>
    </w:p>
    <w:p w14:paraId="2B7AD566" w14:textId="0FBD93F3" w:rsidR="33F641AC" w:rsidRPr="007F4ED5" w:rsidRDefault="33F641AC" w:rsidP="33F641AC">
      <w:pPr>
        <w:rPr>
          <w:rFonts w:cstheme="minorHAnsi"/>
          <w:sz w:val="24"/>
          <w:szCs w:val="24"/>
        </w:rPr>
      </w:pPr>
    </w:p>
    <w:p w14:paraId="6515780B" w14:textId="0606EB8C" w:rsidR="33F641AC" w:rsidRPr="007F4ED5" w:rsidRDefault="33F641AC" w:rsidP="33F641AC">
      <w:pPr>
        <w:rPr>
          <w:rFonts w:cstheme="minorHAnsi"/>
          <w:sz w:val="24"/>
          <w:szCs w:val="24"/>
        </w:rPr>
      </w:pPr>
    </w:p>
    <w:p w14:paraId="3E9EC033" w14:textId="3B1D4445" w:rsidR="006464E6" w:rsidRPr="00775F94" w:rsidRDefault="006464E6" w:rsidP="006464E6">
      <w:pPr>
        <w:rPr>
          <w:ins w:id="43" w:author="Wittman, Barry" w:date="2018-10-16T14:01:00Z"/>
        </w:rPr>
      </w:pPr>
      <w:ins w:id="44" w:author="Wittman, Barry" w:date="2018-10-16T14:01:00Z">
        <w:r w:rsidRPr="000C0BE6">
          <w:lastRenderedPageBreak/>
          <w:t>Context</w:t>
        </w:r>
        <w:r w:rsidRPr="00775F94">
          <w:t>:</w:t>
        </w:r>
        <w:r w:rsidRPr="00775F94">
          <w:tab/>
        </w:r>
        <w:r>
          <w:t>2</w:t>
        </w:r>
        <w:r w:rsidRPr="00775F94">
          <w:t>/5</w:t>
        </w:r>
      </w:ins>
    </w:p>
    <w:p w14:paraId="6B402BB5" w14:textId="051CC034" w:rsidR="006464E6" w:rsidRPr="00775F94" w:rsidRDefault="006464E6" w:rsidP="006464E6">
      <w:pPr>
        <w:rPr>
          <w:ins w:id="45" w:author="Wittman, Barry" w:date="2018-10-16T14:01:00Z"/>
        </w:rPr>
      </w:pPr>
      <w:ins w:id="46" w:author="Wittman, Barry" w:date="2018-10-16T14:01:00Z">
        <w:r>
          <w:t xml:space="preserve">Your </w:t>
        </w:r>
        <w:r>
          <w:t xml:space="preserve">explanation of the context of your system is difficult to understand.  </w:t>
        </w:r>
      </w:ins>
      <w:ins w:id="47" w:author="Wittman, Barry" w:date="2018-10-16T14:02:00Z">
        <w:r>
          <w:t>Beyond the user</w:t>
        </w:r>
      </w:ins>
      <w:ins w:id="48" w:author="Wittman, Barry" w:date="2018-10-16T14:01:00Z">
        <w:r>
          <w:t>, it never seems to talk about the important issues of context, which are the systems outside of your own game, such as the phone and the Android API.</w:t>
        </w:r>
      </w:ins>
    </w:p>
    <w:p w14:paraId="17D9AE06" w14:textId="77777777" w:rsidR="006464E6" w:rsidRPr="00775F94" w:rsidRDefault="006464E6" w:rsidP="006464E6">
      <w:pPr>
        <w:rPr>
          <w:ins w:id="49" w:author="Wittman, Barry" w:date="2018-10-16T14:01:00Z"/>
        </w:rPr>
      </w:pPr>
    </w:p>
    <w:p w14:paraId="14F5EBFB" w14:textId="03B3DA6E" w:rsidR="006464E6" w:rsidRPr="00775F94" w:rsidRDefault="006464E6" w:rsidP="006464E6">
      <w:pPr>
        <w:rPr>
          <w:ins w:id="50" w:author="Wittman, Barry" w:date="2018-10-16T14:01:00Z"/>
        </w:rPr>
      </w:pPr>
      <w:ins w:id="51" w:author="Wittman, Barry" w:date="2018-10-16T14:01:00Z">
        <w:r w:rsidRPr="000C0BE6">
          <w:t>System Architecture</w:t>
        </w:r>
        <w:r w:rsidRPr="00775F94">
          <w:t>:</w:t>
        </w:r>
        <w:r w:rsidRPr="00775F94">
          <w:tab/>
        </w:r>
        <w:r>
          <w:t>1</w:t>
        </w:r>
      </w:ins>
      <w:ins w:id="52" w:author="Wittman, Barry" w:date="2018-10-16T14:02:00Z">
        <w:r w:rsidR="0010364C">
          <w:t>2</w:t>
        </w:r>
      </w:ins>
      <w:ins w:id="53" w:author="Wittman, Barry" w:date="2018-10-16T14:01:00Z">
        <w:r w:rsidRPr="00775F94">
          <w:t>/</w:t>
        </w:r>
        <w:r w:rsidRPr="000C0BE6">
          <w:t>15</w:t>
        </w:r>
      </w:ins>
    </w:p>
    <w:p w14:paraId="396AC0D2" w14:textId="3A2417D9" w:rsidR="006464E6" w:rsidRDefault="0010364C" w:rsidP="006464E6">
      <w:pPr>
        <w:rPr>
          <w:ins w:id="54" w:author="Wittman, Barry" w:date="2018-10-16T14:01:00Z"/>
        </w:rPr>
      </w:pPr>
      <w:ins w:id="55" w:author="Wittman, Barry" w:date="2018-10-16T14:03:00Z">
        <w:r>
          <w:t>You have a solid architecture, but your explanation of it and diagram of it are confusing</w:t>
        </w:r>
      </w:ins>
      <w:ins w:id="56" w:author="Wittman, Barry" w:date="2018-10-16T14:01:00Z">
        <w:r>
          <w:t>.  The diagram is very complicated!</w:t>
        </w:r>
        <w:r w:rsidR="006464E6">
          <w:t xml:space="preserve"> Furthermore, you were required to describe some part of your system as MVC, client-server, layered, pipe and filter, or repository.  You did not.</w:t>
        </w:r>
      </w:ins>
    </w:p>
    <w:p w14:paraId="4F73FA73" w14:textId="77777777" w:rsidR="006464E6" w:rsidRPr="00775F94" w:rsidRDefault="006464E6" w:rsidP="006464E6">
      <w:pPr>
        <w:rPr>
          <w:ins w:id="57" w:author="Wittman, Barry" w:date="2018-10-16T14:01:00Z"/>
        </w:rPr>
      </w:pPr>
      <w:ins w:id="58" w:author="Wittman, Barry" w:date="2018-10-16T14:01:00Z">
        <w:r>
          <w:t xml:space="preserve"> </w:t>
        </w:r>
      </w:ins>
    </w:p>
    <w:p w14:paraId="2F5BF687" w14:textId="522A6016" w:rsidR="006464E6" w:rsidRPr="00775F94" w:rsidRDefault="006464E6" w:rsidP="006464E6">
      <w:pPr>
        <w:rPr>
          <w:ins w:id="59" w:author="Wittman, Barry" w:date="2018-10-16T14:01:00Z"/>
        </w:rPr>
      </w:pPr>
      <w:ins w:id="60" w:author="Wittman, Barry" w:date="2018-10-16T14:01:00Z">
        <w:r>
          <w:t>Class Diagram</w:t>
        </w:r>
        <w:r w:rsidRPr="00775F94">
          <w:t>:</w:t>
        </w:r>
        <w:r w:rsidRPr="00775F94">
          <w:tab/>
        </w:r>
      </w:ins>
      <w:ins w:id="61" w:author="Wittman, Barry" w:date="2018-10-16T14:03:00Z">
        <w:r w:rsidR="0010364C">
          <w:t>19</w:t>
        </w:r>
      </w:ins>
      <w:ins w:id="62" w:author="Wittman, Barry" w:date="2018-10-16T14:01:00Z">
        <w:r w:rsidRPr="00775F94">
          <w:t>/</w:t>
        </w:r>
        <w:r>
          <w:t>20</w:t>
        </w:r>
      </w:ins>
    </w:p>
    <w:p w14:paraId="760D7055" w14:textId="2FD1F944" w:rsidR="006464E6" w:rsidRPr="00775F94" w:rsidRDefault="006464E6" w:rsidP="006464E6">
      <w:pPr>
        <w:rPr>
          <w:ins w:id="63" w:author="Wittman, Barry" w:date="2018-10-16T14:01:00Z"/>
        </w:rPr>
      </w:pPr>
      <w:ins w:id="64" w:author="Wittman, Barry" w:date="2018-10-16T14:01:00Z">
        <w:r>
          <w:t xml:space="preserve">Your class diagram </w:t>
        </w:r>
      </w:ins>
      <w:ins w:id="65" w:author="Wittman, Barry" w:date="2018-10-16T14:04:00Z">
        <w:r w:rsidR="0010364C">
          <w:t>is good.  It shows the main classes and how they are related to each other.</w:t>
        </w:r>
      </w:ins>
      <w:ins w:id="66" w:author="Wittman, Barry" w:date="2018-10-16T14:05:00Z">
        <w:r w:rsidR="0010364C">
          <w:t xml:space="preserve">  However, I think your main character and boss character are part of your PlayState, not the DontDie class.</w:t>
        </w:r>
      </w:ins>
    </w:p>
    <w:p w14:paraId="7C9B5E2B" w14:textId="77777777" w:rsidR="006464E6" w:rsidRPr="00775F94" w:rsidRDefault="006464E6" w:rsidP="006464E6">
      <w:pPr>
        <w:rPr>
          <w:ins w:id="67" w:author="Wittman, Barry" w:date="2018-10-16T14:01:00Z"/>
        </w:rPr>
      </w:pPr>
    </w:p>
    <w:p w14:paraId="6F788A09" w14:textId="342C9A80" w:rsidR="006464E6" w:rsidRPr="00775F94" w:rsidRDefault="006464E6" w:rsidP="006464E6">
      <w:pPr>
        <w:rPr>
          <w:ins w:id="68" w:author="Wittman, Barry" w:date="2018-10-16T14:01:00Z"/>
        </w:rPr>
      </w:pPr>
      <w:ins w:id="69" w:author="Wittman, Barry" w:date="2018-10-16T14:01:00Z">
        <w:r>
          <w:t>Design Models:</w:t>
        </w:r>
        <w:r w:rsidRPr="00775F94">
          <w:tab/>
        </w:r>
        <w:r>
          <w:t xml:space="preserve"> </w:t>
        </w:r>
      </w:ins>
      <w:ins w:id="70" w:author="Wittman, Barry" w:date="2018-10-16T14:06:00Z">
        <w:r w:rsidR="0010364C">
          <w:t>7</w:t>
        </w:r>
      </w:ins>
      <w:ins w:id="71" w:author="Wittman, Barry" w:date="2018-10-16T14:01:00Z">
        <w:r w:rsidRPr="00775F94">
          <w:t>/15</w:t>
        </w:r>
      </w:ins>
    </w:p>
    <w:p w14:paraId="7E546331" w14:textId="3851CE56" w:rsidR="006464E6" w:rsidRPr="00775F94" w:rsidRDefault="0010364C" w:rsidP="006464E6">
      <w:pPr>
        <w:rPr>
          <w:ins w:id="72" w:author="Wittman, Barry" w:date="2018-10-16T14:01:00Z"/>
        </w:rPr>
      </w:pPr>
      <w:ins w:id="73" w:author="Wittman, Barry" w:date="2018-10-16T14:06:00Z">
        <w:r>
          <w:t>Your design models were not helpful.  First of all, you’re supposed to have two additional diagrams, but you only have one.  Your sequence diagram provides almost no useful information.</w:t>
        </w:r>
      </w:ins>
    </w:p>
    <w:p w14:paraId="066E4C9C" w14:textId="77777777" w:rsidR="006464E6" w:rsidRPr="00775F94" w:rsidRDefault="006464E6" w:rsidP="006464E6">
      <w:pPr>
        <w:rPr>
          <w:ins w:id="74" w:author="Wittman, Barry" w:date="2018-10-16T14:01:00Z"/>
        </w:rPr>
      </w:pPr>
    </w:p>
    <w:p w14:paraId="507DAF3F" w14:textId="3C122E73" w:rsidR="006464E6" w:rsidRPr="00775F94" w:rsidRDefault="006464E6" w:rsidP="006464E6">
      <w:pPr>
        <w:rPr>
          <w:ins w:id="75" w:author="Wittman, Barry" w:date="2018-10-16T14:01:00Z"/>
        </w:rPr>
      </w:pPr>
      <w:ins w:id="76" w:author="Wittman, Barry" w:date="2018-10-16T14:01:00Z">
        <w:r>
          <w:t>Prototype</w:t>
        </w:r>
        <w:r w:rsidRPr="00775F94">
          <w:t>:</w:t>
        </w:r>
        <w:r w:rsidRPr="00775F94">
          <w:tab/>
        </w:r>
      </w:ins>
      <w:ins w:id="77" w:author="Wittman, Barry" w:date="2018-10-16T14:07:00Z">
        <w:r w:rsidR="0010364C">
          <w:t>30</w:t>
        </w:r>
      </w:ins>
      <w:ins w:id="78" w:author="Wittman, Barry" w:date="2018-10-16T14:01:00Z">
        <w:r w:rsidRPr="00775F94">
          <w:t>/</w:t>
        </w:r>
        <w:r>
          <w:t>30</w:t>
        </w:r>
      </w:ins>
    </w:p>
    <w:p w14:paraId="00B8F508" w14:textId="170C9A19" w:rsidR="006464E6" w:rsidRPr="00775F94" w:rsidRDefault="0010364C" w:rsidP="006464E6">
      <w:pPr>
        <w:rPr>
          <w:ins w:id="79" w:author="Wittman, Barry" w:date="2018-10-16T14:01:00Z"/>
        </w:rPr>
      </w:pPr>
      <w:ins w:id="80" w:author="Wittman, Barry" w:date="2018-10-16T14:07:00Z">
        <w:r>
          <w:t>Your prototype is very impressive.  I’d like to see obstacles or some other objects or some options for the player, but making a character jump with steady gravity is no small feat</w:t>
        </w:r>
      </w:ins>
      <w:ins w:id="81" w:author="Wittman, Barry" w:date="2018-10-16T14:01:00Z">
        <w:r w:rsidR="006464E6">
          <w:t>.</w:t>
        </w:r>
      </w:ins>
    </w:p>
    <w:p w14:paraId="529CF205" w14:textId="77777777" w:rsidR="006464E6" w:rsidRPr="00775F94" w:rsidRDefault="006464E6" w:rsidP="006464E6">
      <w:pPr>
        <w:rPr>
          <w:ins w:id="82" w:author="Wittman, Barry" w:date="2018-10-16T14:01:00Z"/>
        </w:rPr>
      </w:pPr>
    </w:p>
    <w:p w14:paraId="69FD99E8" w14:textId="53414B85" w:rsidR="006464E6" w:rsidRPr="00775F94" w:rsidRDefault="006464E6" w:rsidP="006464E6">
      <w:pPr>
        <w:rPr>
          <w:ins w:id="83" w:author="Wittman, Barry" w:date="2018-10-16T14:01:00Z"/>
        </w:rPr>
      </w:pPr>
      <w:ins w:id="84" w:author="Wittman, Barry" w:date="2018-10-16T14:01:00Z">
        <w:r>
          <w:t>Timeline</w:t>
        </w:r>
        <w:r w:rsidRPr="00775F94">
          <w:t>:</w:t>
        </w:r>
        <w:r w:rsidRPr="000C0BE6">
          <w:tab/>
        </w:r>
      </w:ins>
      <w:ins w:id="85" w:author="Wittman, Barry" w:date="2018-10-16T14:08:00Z">
        <w:r w:rsidR="0010364C">
          <w:t>4</w:t>
        </w:r>
      </w:ins>
      <w:ins w:id="86" w:author="Wittman, Barry" w:date="2018-10-16T14:01:00Z">
        <w:r w:rsidRPr="00775F94">
          <w:t>/5</w:t>
        </w:r>
      </w:ins>
    </w:p>
    <w:p w14:paraId="41065AC2" w14:textId="566098CF" w:rsidR="006464E6" w:rsidRPr="00E93AC1" w:rsidRDefault="0010364C" w:rsidP="006464E6">
      <w:pPr>
        <w:rPr>
          <w:ins w:id="87" w:author="Wittman, Barry" w:date="2018-10-16T14:01:00Z"/>
        </w:rPr>
      </w:pPr>
      <w:ins w:id="88" w:author="Wittman, Barry" w:date="2018-10-16T14:08:00Z">
        <w:r>
          <w:t>Your timeline is sufficient, but testing should start during Project 3.  Also, more specificity would be helpful.</w:t>
        </w:r>
      </w:ins>
    </w:p>
    <w:p w14:paraId="2BD49986" w14:textId="77777777" w:rsidR="006464E6" w:rsidRDefault="006464E6" w:rsidP="006464E6">
      <w:pPr>
        <w:rPr>
          <w:ins w:id="89" w:author="Wittman, Barry" w:date="2018-10-16T14:01:00Z"/>
        </w:rPr>
      </w:pPr>
    </w:p>
    <w:p w14:paraId="16126361" w14:textId="08723D70" w:rsidR="006464E6" w:rsidRPr="00775F94" w:rsidRDefault="006464E6" w:rsidP="006464E6">
      <w:pPr>
        <w:rPr>
          <w:ins w:id="90" w:author="Wittman, Barry" w:date="2018-10-16T14:01:00Z"/>
        </w:rPr>
      </w:pPr>
      <w:ins w:id="91" w:author="Wittman, Barry" w:date="2018-10-16T14:01:00Z">
        <w:r>
          <w:t>Spelling, Grammar, and Style</w:t>
        </w:r>
        <w:r w:rsidRPr="00775F94">
          <w:t>:</w:t>
        </w:r>
        <w:r w:rsidRPr="000C0BE6">
          <w:tab/>
        </w:r>
      </w:ins>
      <w:ins w:id="92" w:author="Wittman, Barry" w:date="2018-10-16T14:10:00Z">
        <w:r w:rsidR="0010364C">
          <w:t>4</w:t>
        </w:r>
      </w:ins>
      <w:ins w:id="93" w:author="Wittman, Barry" w:date="2018-10-16T14:01:00Z">
        <w:r w:rsidRPr="00775F94">
          <w:t>/</w:t>
        </w:r>
        <w:r>
          <w:t>10</w:t>
        </w:r>
      </w:ins>
    </w:p>
    <w:p w14:paraId="5A7B2E78" w14:textId="36C38232" w:rsidR="006464E6" w:rsidRPr="00775F94" w:rsidRDefault="0010364C" w:rsidP="006464E6">
      <w:pPr>
        <w:rPr>
          <w:ins w:id="94" w:author="Wittman, Barry" w:date="2018-10-16T14:01:00Z"/>
        </w:rPr>
      </w:pPr>
      <w:ins w:id="95" w:author="Wittman, Barry" w:date="2018-10-16T14:10:00Z">
        <w:r>
          <w:t>Your prototype code appears to have no comments</w:t>
        </w:r>
      </w:ins>
      <w:ins w:id="96" w:author="Wittman, Barry" w:date="2018-10-16T14:01:00Z">
        <w:r w:rsidR="006464E6">
          <w:t xml:space="preserve">.  </w:t>
        </w:r>
      </w:ins>
      <w:ins w:id="97" w:author="Wittman, Barry" w:date="2018-10-16T14:10:00Z">
        <w:r>
          <w:t>Much of the text in your design document doesn’t make sense or is grammatically incorrect.</w:t>
        </w:r>
      </w:ins>
    </w:p>
    <w:p w14:paraId="42B28E35" w14:textId="77777777" w:rsidR="006464E6" w:rsidRPr="00775F94" w:rsidRDefault="006464E6" w:rsidP="006464E6">
      <w:pPr>
        <w:rPr>
          <w:ins w:id="98" w:author="Wittman, Barry" w:date="2018-10-16T14:01:00Z"/>
        </w:rPr>
      </w:pPr>
    </w:p>
    <w:p w14:paraId="57064E36" w14:textId="72D8B054" w:rsidR="006464E6" w:rsidRPr="00775F94" w:rsidRDefault="006464E6" w:rsidP="006464E6">
      <w:pPr>
        <w:rPr>
          <w:ins w:id="99" w:author="Wittman, Barry" w:date="2018-10-16T14:01:00Z"/>
        </w:rPr>
      </w:pPr>
      <w:ins w:id="100" w:author="Wittman, Barry" w:date="2018-10-16T14:01:00Z">
        <w:r w:rsidRPr="00775F94">
          <w:t>Total:</w:t>
        </w:r>
        <w:r w:rsidRPr="00775F94">
          <w:tab/>
        </w:r>
      </w:ins>
      <w:ins w:id="101" w:author="Wittman, Barry" w:date="2018-10-16T14:11:00Z">
        <w:r w:rsidR="00295B05">
          <w:t>78</w:t>
        </w:r>
      </w:ins>
      <w:bookmarkStart w:id="102" w:name="_GoBack"/>
      <w:bookmarkEnd w:id="102"/>
    </w:p>
    <w:p w14:paraId="53173379" w14:textId="25F338AE" w:rsidR="33F641AC" w:rsidRPr="007F4ED5" w:rsidRDefault="33F641AC" w:rsidP="33F641AC">
      <w:pPr>
        <w:rPr>
          <w:rFonts w:cstheme="minorHAnsi"/>
          <w:sz w:val="24"/>
          <w:szCs w:val="24"/>
        </w:rPr>
      </w:pPr>
    </w:p>
    <w:sectPr w:rsidR="33F641AC" w:rsidRPr="007F4E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ttman, Barry" w:date="2018-10-16T13:30:00Z" w:initials="WB">
    <w:p w14:paraId="15620425" w14:textId="77777777" w:rsidR="000F3934" w:rsidRDefault="000F3934">
      <w:pPr>
        <w:pStyle w:val="CommentText"/>
      </w:pPr>
      <w:r>
        <w:rPr>
          <w:rStyle w:val="CommentReference"/>
        </w:rPr>
        <w:annotationRef/>
      </w:r>
      <w:r>
        <w:t>Where is your diagram for the context of the system?</w:t>
      </w:r>
    </w:p>
    <w:p w14:paraId="4BF5D020" w14:textId="77777777" w:rsidR="000F3934" w:rsidRDefault="000F3934">
      <w:pPr>
        <w:pStyle w:val="CommentText"/>
      </w:pPr>
    </w:p>
    <w:p w14:paraId="765ED29C" w14:textId="687AC6D9" w:rsidR="000F3934" w:rsidRDefault="000F3934">
      <w:pPr>
        <w:pStyle w:val="CommentText"/>
      </w:pPr>
      <w:r>
        <w:t>Your context should mention the user (briefly) as you do, but it also interacts with the phone and the Android API.  All this discussion about gameplay has nothing to do with the context of your system.</w:t>
      </w:r>
    </w:p>
  </w:comment>
  <w:comment w:id="1" w:author="Wittman, Barry" w:date="2018-10-16T13:32:00Z" w:initials="WB">
    <w:p w14:paraId="492B5A15" w14:textId="2D6DBC24" w:rsidR="000F3934" w:rsidRDefault="000F3934">
      <w:pPr>
        <w:pStyle w:val="CommentText"/>
      </w:pPr>
      <w:r>
        <w:rPr>
          <w:rStyle w:val="CommentReference"/>
        </w:rPr>
        <w:annotationRef/>
      </w:r>
      <w:r>
        <w:t>This paragraph gives useful information, but it should be organized into design models.  The action between the character and the boss (I see that you ignored my suggestions from Project 1 to call it the enemy) could be described with a sequence diagram or an activity diagram.  The various states of life and death and power-ups could be described with a state diagram. None of this gives context or architecture.</w:t>
      </w:r>
    </w:p>
  </w:comment>
  <w:comment w:id="9" w:author="Wittman, Barry" w:date="2018-10-16T13:50:00Z" w:initials="WB">
    <w:p w14:paraId="6920D911" w14:textId="5AA40259" w:rsidR="0011773A" w:rsidRDefault="0011773A">
      <w:pPr>
        <w:pStyle w:val="CommentText"/>
      </w:pPr>
      <w:r>
        <w:rPr>
          <w:rStyle w:val="CommentReference"/>
        </w:rPr>
        <w:annotationRef/>
      </w:r>
      <w:r>
        <w:t>Where is this use-case diagram?</w:t>
      </w:r>
    </w:p>
  </w:comment>
  <w:comment w:id="13" w:author="Wittman, Barry" w:date="2018-10-16T13:51:00Z" w:initials="WB">
    <w:p w14:paraId="176ECF35" w14:textId="3B9FC48C" w:rsidR="0011773A" w:rsidRDefault="0011773A">
      <w:pPr>
        <w:pStyle w:val="CommentText"/>
      </w:pPr>
      <w:r>
        <w:rPr>
          <w:rStyle w:val="CommentReference"/>
        </w:rPr>
        <w:annotationRef/>
      </w:r>
      <w:r>
        <w:t>But that’s not part of the game…</w:t>
      </w:r>
    </w:p>
  </w:comment>
  <w:comment w:id="17" w:author="Wittman, Barry" w:date="2018-10-16T13:52:00Z" w:initials="WB">
    <w:p w14:paraId="3510C9F0" w14:textId="6338876A" w:rsidR="0011773A" w:rsidRDefault="0011773A">
      <w:pPr>
        <w:pStyle w:val="CommentText"/>
      </w:pPr>
      <w:r>
        <w:rPr>
          <w:rStyle w:val="CommentReference"/>
        </w:rPr>
        <w:annotationRef/>
      </w:r>
      <w:r>
        <w:t>Where is this state diagram you speak of?</w:t>
      </w:r>
    </w:p>
  </w:comment>
  <w:comment w:id="20" w:author="Wittman, Barry" w:date="2018-10-16T13:52:00Z" w:initials="WB">
    <w:p w14:paraId="77D276D0" w14:textId="182CE7DA" w:rsidR="0011773A" w:rsidRDefault="0011773A">
      <w:pPr>
        <w:pStyle w:val="CommentText"/>
      </w:pPr>
      <w:r>
        <w:rPr>
          <w:rStyle w:val="CommentReference"/>
        </w:rPr>
        <w:annotationRef/>
      </w:r>
      <w:r>
        <w:t>What does this sentence mean?</w:t>
      </w:r>
    </w:p>
  </w:comment>
  <w:comment w:id="26" w:author="Wittman, Barry" w:date="2018-10-16T13:53:00Z" w:initials="WB">
    <w:p w14:paraId="0AAFCA33" w14:textId="1DB43682" w:rsidR="0011773A" w:rsidRDefault="0011773A">
      <w:pPr>
        <w:pStyle w:val="CommentText"/>
      </w:pPr>
      <w:r>
        <w:rPr>
          <w:rStyle w:val="CommentReference"/>
        </w:rPr>
        <w:annotationRef/>
      </w:r>
      <w:r>
        <w:t>Why are you telling me this?</w:t>
      </w:r>
    </w:p>
  </w:comment>
  <w:comment w:id="27" w:author="Wittman, Barry" w:date="2018-10-16T13:54:00Z" w:initials="WB">
    <w:p w14:paraId="259BCBF4" w14:textId="18F391A0" w:rsidR="0011773A" w:rsidRDefault="0011773A">
      <w:pPr>
        <w:pStyle w:val="CommentText"/>
      </w:pPr>
      <w:r>
        <w:rPr>
          <w:rStyle w:val="CommentReference"/>
        </w:rPr>
        <w:annotationRef/>
      </w:r>
      <w:r>
        <w:t>You have given a sequence diagram below, but it doesn’t communicate much of interest.  In fact, it suggests that the game initiates contact with the user rather than the other way around?</w:t>
      </w:r>
    </w:p>
  </w:comment>
  <w:comment w:id="28" w:author="Wittman, Barry" w:date="2018-10-16T13:55:00Z" w:initials="WB">
    <w:p w14:paraId="5326707B" w14:textId="40DA6E67" w:rsidR="0011773A" w:rsidRDefault="0011773A">
      <w:pPr>
        <w:pStyle w:val="CommentText"/>
      </w:pPr>
      <w:r>
        <w:rPr>
          <w:rStyle w:val="CommentReference"/>
        </w:rPr>
        <w:annotationRef/>
      </w:r>
      <w:r>
        <w:t>This sentence doesn’t make sense.</w:t>
      </w:r>
    </w:p>
  </w:comment>
  <w:comment w:id="29" w:author="Wittman, Barry" w:date="2018-10-16T13:55:00Z" w:initials="WB">
    <w:p w14:paraId="16CA4EC5" w14:textId="68451666" w:rsidR="0011773A" w:rsidRDefault="0011773A">
      <w:pPr>
        <w:pStyle w:val="CommentText"/>
      </w:pPr>
      <w:r>
        <w:rPr>
          <w:rStyle w:val="CommentReference"/>
        </w:rPr>
        <w:annotationRef/>
      </w:r>
      <w:r>
        <w:t>It sounds like you’re talking about the development process.  The design document is about how the code works, not how the team works.</w:t>
      </w:r>
    </w:p>
  </w:comment>
  <w:comment w:id="39" w:author="Wittman, Barry" w:date="2018-10-16T13:57:00Z" w:initials="WB">
    <w:p w14:paraId="793E1FC0" w14:textId="2B77BEFA" w:rsidR="00B53A4A" w:rsidRDefault="00B53A4A">
      <w:pPr>
        <w:pStyle w:val="CommentText"/>
      </w:pPr>
      <w:r>
        <w:rPr>
          <w:rStyle w:val="CommentReference"/>
        </w:rPr>
        <w:annotationRef/>
      </w:r>
      <w:r>
        <w:t>Your arrows are really confusing.  I would have used fewer boxes for your architecture.  All that really matters are the Player, Boss, Player Input, and Computer Input.</w:t>
      </w:r>
    </w:p>
  </w:comment>
  <w:comment w:id="40" w:author="Wittman, Barry" w:date="2018-10-16T13:58:00Z" w:initials="WB">
    <w:p w14:paraId="2BE64C19" w14:textId="3C0F469F" w:rsidR="00B53A4A" w:rsidRDefault="00B53A4A">
      <w:pPr>
        <w:pStyle w:val="CommentText"/>
      </w:pPr>
      <w:r>
        <w:rPr>
          <w:rStyle w:val="CommentReference"/>
        </w:rPr>
        <w:annotationRef/>
      </w:r>
      <w:r>
        <w:t>For boss or player or both?</w:t>
      </w:r>
    </w:p>
  </w:comment>
  <w:comment w:id="41" w:author="Wittman, Barry" w:date="2018-10-16T13:59:00Z" w:initials="WB">
    <w:p w14:paraId="31150D4A" w14:textId="2E5F3CB2" w:rsidR="00B53A4A" w:rsidRDefault="00B53A4A">
      <w:pPr>
        <w:pStyle w:val="CommentText"/>
      </w:pPr>
      <w:r>
        <w:rPr>
          <w:rStyle w:val="CommentReference"/>
        </w:rPr>
        <w:annotationRef/>
      </w:r>
      <w:r>
        <w:t>Unit testing should begin in Project 3.</w:t>
      </w:r>
    </w:p>
  </w:comment>
  <w:comment w:id="42" w:author="Wittman, Barry" w:date="2018-10-16T13:59:00Z" w:initials="WB">
    <w:p w14:paraId="16A85667" w14:textId="3014CC56" w:rsidR="00B53A4A" w:rsidRDefault="00B53A4A">
      <w:pPr>
        <w:pStyle w:val="CommentText"/>
      </w:pPr>
      <w:r>
        <w:rPr>
          <w:rStyle w:val="CommentReference"/>
        </w:rPr>
        <w:annotationRef/>
      </w:r>
      <w:r>
        <w:t>Levels?  Difficulty settings?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5ED29C" w15:done="0"/>
  <w15:commentEx w15:paraId="492B5A15" w15:done="0"/>
  <w15:commentEx w15:paraId="6920D911" w15:done="0"/>
  <w15:commentEx w15:paraId="176ECF35" w15:done="0"/>
  <w15:commentEx w15:paraId="3510C9F0" w15:done="0"/>
  <w15:commentEx w15:paraId="77D276D0" w15:done="0"/>
  <w15:commentEx w15:paraId="0AAFCA33" w15:done="0"/>
  <w15:commentEx w15:paraId="259BCBF4" w15:done="0"/>
  <w15:commentEx w15:paraId="5326707B" w15:done="0"/>
  <w15:commentEx w15:paraId="16CA4EC5" w15:done="0"/>
  <w15:commentEx w15:paraId="793E1FC0" w15:done="0"/>
  <w15:commentEx w15:paraId="2BE64C19" w15:done="0"/>
  <w15:commentEx w15:paraId="31150D4A" w15:done="0"/>
  <w15:commentEx w15:paraId="16A856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375B"/>
    <w:multiLevelType w:val="hybridMultilevel"/>
    <w:tmpl w:val="A29A59DC"/>
    <w:lvl w:ilvl="0" w:tplc="E7C4E53E">
      <w:start w:val="1"/>
      <w:numFmt w:val="bullet"/>
      <w:lvlText w:val=""/>
      <w:lvlJc w:val="left"/>
      <w:pPr>
        <w:ind w:left="720" w:hanging="360"/>
      </w:pPr>
      <w:rPr>
        <w:rFonts w:ascii="Symbol" w:hAnsi="Symbol" w:hint="default"/>
      </w:rPr>
    </w:lvl>
    <w:lvl w:ilvl="1" w:tplc="1BB09DFE">
      <w:start w:val="1"/>
      <w:numFmt w:val="bullet"/>
      <w:lvlText w:val="o"/>
      <w:lvlJc w:val="left"/>
      <w:pPr>
        <w:ind w:left="1440" w:hanging="360"/>
      </w:pPr>
      <w:rPr>
        <w:rFonts w:ascii="Courier New" w:hAnsi="Courier New" w:hint="default"/>
      </w:rPr>
    </w:lvl>
    <w:lvl w:ilvl="2" w:tplc="86920786">
      <w:start w:val="1"/>
      <w:numFmt w:val="bullet"/>
      <w:lvlText w:val=""/>
      <w:lvlJc w:val="left"/>
      <w:pPr>
        <w:ind w:left="2160" w:hanging="360"/>
      </w:pPr>
      <w:rPr>
        <w:rFonts w:ascii="Wingdings" w:hAnsi="Wingdings" w:hint="default"/>
      </w:rPr>
    </w:lvl>
    <w:lvl w:ilvl="3" w:tplc="02DC137C">
      <w:start w:val="1"/>
      <w:numFmt w:val="bullet"/>
      <w:lvlText w:val=""/>
      <w:lvlJc w:val="left"/>
      <w:pPr>
        <w:ind w:left="2880" w:hanging="360"/>
      </w:pPr>
      <w:rPr>
        <w:rFonts w:ascii="Symbol" w:hAnsi="Symbol" w:hint="default"/>
      </w:rPr>
    </w:lvl>
    <w:lvl w:ilvl="4" w:tplc="002E4C56">
      <w:start w:val="1"/>
      <w:numFmt w:val="bullet"/>
      <w:lvlText w:val="o"/>
      <w:lvlJc w:val="left"/>
      <w:pPr>
        <w:ind w:left="3600" w:hanging="360"/>
      </w:pPr>
      <w:rPr>
        <w:rFonts w:ascii="Courier New" w:hAnsi="Courier New" w:hint="default"/>
      </w:rPr>
    </w:lvl>
    <w:lvl w:ilvl="5" w:tplc="D6227446">
      <w:start w:val="1"/>
      <w:numFmt w:val="bullet"/>
      <w:lvlText w:val=""/>
      <w:lvlJc w:val="left"/>
      <w:pPr>
        <w:ind w:left="4320" w:hanging="360"/>
      </w:pPr>
      <w:rPr>
        <w:rFonts w:ascii="Wingdings" w:hAnsi="Wingdings" w:hint="default"/>
      </w:rPr>
    </w:lvl>
    <w:lvl w:ilvl="6" w:tplc="38A20DB2">
      <w:start w:val="1"/>
      <w:numFmt w:val="bullet"/>
      <w:lvlText w:val=""/>
      <w:lvlJc w:val="left"/>
      <w:pPr>
        <w:ind w:left="5040" w:hanging="360"/>
      </w:pPr>
      <w:rPr>
        <w:rFonts w:ascii="Symbol" w:hAnsi="Symbol" w:hint="default"/>
      </w:rPr>
    </w:lvl>
    <w:lvl w:ilvl="7" w:tplc="D0BE8390">
      <w:start w:val="1"/>
      <w:numFmt w:val="bullet"/>
      <w:lvlText w:val="o"/>
      <w:lvlJc w:val="left"/>
      <w:pPr>
        <w:ind w:left="5760" w:hanging="360"/>
      </w:pPr>
      <w:rPr>
        <w:rFonts w:ascii="Courier New" w:hAnsi="Courier New" w:hint="default"/>
      </w:rPr>
    </w:lvl>
    <w:lvl w:ilvl="8" w:tplc="8F5E8AD2">
      <w:start w:val="1"/>
      <w:numFmt w:val="bullet"/>
      <w:lvlText w:val=""/>
      <w:lvlJc w:val="left"/>
      <w:pPr>
        <w:ind w:left="6480" w:hanging="360"/>
      </w:pPr>
      <w:rPr>
        <w:rFonts w:ascii="Wingdings" w:hAnsi="Wingdings" w:hint="default"/>
      </w:rPr>
    </w:lvl>
  </w:abstractNum>
  <w:abstractNum w:abstractNumId="1" w15:restartNumberingAfterBreak="0">
    <w:nsid w:val="091F16B8"/>
    <w:multiLevelType w:val="hybridMultilevel"/>
    <w:tmpl w:val="77A429FA"/>
    <w:lvl w:ilvl="0" w:tplc="C316A44A">
      <w:start w:val="1"/>
      <w:numFmt w:val="bullet"/>
      <w:lvlText w:val=""/>
      <w:lvlJc w:val="left"/>
      <w:pPr>
        <w:ind w:left="720" w:hanging="360"/>
      </w:pPr>
      <w:rPr>
        <w:rFonts w:ascii="Symbol" w:hAnsi="Symbol" w:hint="default"/>
      </w:rPr>
    </w:lvl>
    <w:lvl w:ilvl="1" w:tplc="19320436">
      <w:start w:val="1"/>
      <w:numFmt w:val="bullet"/>
      <w:lvlText w:val="o"/>
      <w:lvlJc w:val="left"/>
      <w:pPr>
        <w:ind w:left="1440" w:hanging="360"/>
      </w:pPr>
      <w:rPr>
        <w:rFonts w:ascii="Courier New" w:hAnsi="Courier New" w:hint="default"/>
      </w:rPr>
    </w:lvl>
    <w:lvl w:ilvl="2" w:tplc="0E7A9E1E">
      <w:start w:val="1"/>
      <w:numFmt w:val="bullet"/>
      <w:lvlText w:val=""/>
      <w:lvlJc w:val="left"/>
      <w:pPr>
        <w:ind w:left="2160" w:hanging="360"/>
      </w:pPr>
      <w:rPr>
        <w:rFonts w:ascii="Wingdings" w:hAnsi="Wingdings" w:hint="default"/>
      </w:rPr>
    </w:lvl>
    <w:lvl w:ilvl="3" w:tplc="8D5C7580">
      <w:start w:val="1"/>
      <w:numFmt w:val="bullet"/>
      <w:lvlText w:val=""/>
      <w:lvlJc w:val="left"/>
      <w:pPr>
        <w:ind w:left="2880" w:hanging="360"/>
      </w:pPr>
      <w:rPr>
        <w:rFonts w:ascii="Symbol" w:hAnsi="Symbol" w:hint="default"/>
      </w:rPr>
    </w:lvl>
    <w:lvl w:ilvl="4" w:tplc="3CD87446">
      <w:start w:val="1"/>
      <w:numFmt w:val="bullet"/>
      <w:lvlText w:val="o"/>
      <w:lvlJc w:val="left"/>
      <w:pPr>
        <w:ind w:left="3600" w:hanging="360"/>
      </w:pPr>
      <w:rPr>
        <w:rFonts w:ascii="Courier New" w:hAnsi="Courier New" w:hint="default"/>
      </w:rPr>
    </w:lvl>
    <w:lvl w:ilvl="5" w:tplc="05F019CE">
      <w:start w:val="1"/>
      <w:numFmt w:val="bullet"/>
      <w:lvlText w:val=""/>
      <w:lvlJc w:val="left"/>
      <w:pPr>
        <w:ind w:left="4320" w:hanging="360"/>
      </w:pPr>
      <w:rPr>
        <w:rFonts w:ascii="Wingdings" w:hAnsi="Wingdings" w:hint="default"/>
      </w:rPr>
    </w:lvl>
    <w:lvl w:ilvl="6" w:tplc="7354BA76">
      <w:start w:val="1"/>
      <w:numFmt w:val="bullet"/>
      <w:lvlText w:val=""/>
      <w:lvlJc w:val="left"/>
      <w:pPr>
        <w:ind w:left="5040" w:hanging="360"/>
      </w:pPr>
      <w:rPr>
        <w:rFonts w:ascii="Symbol" w:hAnsi="Symbol" w:hint="default"/>
      </w:rPr>
    </w:lvl>
    <w:lvl w:ilvl="7" w:tplc="C0249B20">
      <w:start w:val="1"/>
      <w:numFmt w:val="bullet"/>
      <w:lvlText w:val="o"/>
      <w:lvlJc w:val="left"/>
      <w:pPr>
        <w:ind w:left="5760" w:hanging="360"/>
      </w:pPr>
      <w:rPr>
        <w:rFonts w:ascii="Courier New" w:hAnsi="Courier New" w:hint="default"/>
      </w:rPr>
    </w:lvl>
    <w:lvl w:ilvl="8" w:tplc="9D9CD848">
      <w:start w:val="1"/>
      <w:numFmt w:val="bullet"/>
      <w:lvlText w:val=""/>
      <w:lvlJc w:val="left"/>
      <w:pPr>
        <w:ind w:left="6480" w:hanging="360"/>
      </w:pPr>
      <w:rPr>
        <w:rFonts w:ascii="Wingdings" w:hAnsi="Wingdings" w:hint="default"/>
      </w:rPr>
    </w:lvl>
  </w:abstractNum>
  <w:abstractNum w:abstractNumId="2" w15:restartNumberingAfterBreak="0">
    <w:nsid w:val="3A435F5C"/>
    <w:multiLevelType w:val="hybridMultilevel"/>
    <w:tmpl w:val="0BB0A73E"/>
    <w:lvl w:ilvl="0" w:tplc="7F382046">
      <w:start w:val="1"/>
      <w:numFmt w:val="bullet"/>
      <w:lvlText w:val=""/>
      <w:lvlJc w:val="left"/>
      <w:pPr>
        <w:ind w:left="720" w:hanging="360"/>
      </w:pPr>
      <w:rPr>
        <w:rFonts w:ascii="Symbol" w:hAnsi="Symbol" w:hint="default"/>
      </w:rPr>
    </w:lvl>
    <w:lvl w:ilvl="1" w:tplc="791A4E10">
      <w:start w:val="1"/>
      <w:numFmt w:val="bullet"/>
      <w:lvlText w:val="o"/>
      <w:lvlJc w:val="left"/>
      <w:pPr>
        <w:ind w:left="1440" w:hanging="360"/>
      </w:pPr>
      <w:rPr>
        <w:rFonts w:ascii="Courier New" w:hAnsi="Courier New" w:hint="default"/>
      </w:rPr>
    </w:lvl>
    <w:lvl w:ilvl="2" w:tplc="384C4B44">
      <w:start w:val="1"/>
      <w:numFmt w:val="bullet"/>
      <w:lvlText w:val=""/>
      <w:lvlJc w:val="left"/>
      <w:pPr>
        <w:ind w:left="2160" w:hanging="360"/>
      </w:pPr>
      <w:rPr>
        <w:rFonts w:ascii="Wingdings" w:hAnsi="Wingdings" w:hint="default"/>
      </w:rPr>
    </w:lvl>
    <w:lvl w:ilvl="3" w:tplc="E780BCF8">
      <w:start w:val="1"/>
      <w:numFmt w:val="bullet"/>
      <w:lvlText w:val=""/>
      <w:lvlJc w:val="left"/>
      <w:pPr>
        <w:ind w:left="2880" w:hanging="360"/>
      </w:pPr>
      <w:rPr>
        <w:rFonts w:ascii="Symbol" w:hAnsi="Symbol" w:hint="default"/>
      </w:rPr>
    </w:lvl>
    <w:lvl w:ilvl="4" w:tplc="E6560518">
      <w:start w:val="1"/>
      <w:numFmt w:val="bullet"/>
      <w:lvlText w:val="o"/>
      <w:lvlJc w:val="left"/>
      <w:pPr>
        <w:ind w:left="3600" w:hanging="360"/>
      </w:pPr>
      <w:rPr>
        <w:rFonts w:ascii="Courier New" w:hAnsi="Courier New" w:hint="default"/>
      </w:rPr>
    </w:lvl>
    <w:lvl w:ilvl="5" w:tplc="D16EF97A">
      <w:start w:val="1"/>
      <w:numFmt w:val="bullet"/>
      <w:lvlText w:val=""/>
      <w:lvlJc w:val="left"/>
      <w:pPr>
        <w:ind w:left="4320" w:hanging="360"/>
      </w:pPr>
      <w:rPr>
        <w:rFonts w:ascii="Wingdings" w:hAnsi="Wingdings" w:hint="default"/>
      </w:rPr>
    </w:lvl>
    <w:lvl w:ilvl="6" w:tplc="40CC5FEA">
      <w:start w:val="1"/>
      <w:numFmt w:val="bullet"/>
      <w:lvlText w:val=""/>
      <w:lvlJc w:val="left"/>
      <w:pPr>
        <w:ind w:left="5040" w:hanging="360"/>
      </w:pPr>
      <w:rPr>
        <w:rFonts w:ascii="Symbol" w:hAnsi="Symbol" w:hint="default"/>
      </w:rPr>
    </w:lvl>
    <w:lvl w:ilvl="7" w:tplc="2A902C9C">
      <w:start w:val="1"/>
      <w:numFmt w:val="bullet"/>
      <w:lvlText w:val="o"/>
      <w:lvlJc w:val="left"/>
      <w:pPr>
        <w:ind w:left="5760" w:hanging="360"/>
      </w:pPr>
      <w:rPr>
        <w:rFonts w:ascii="Courier New" w:hAnsi="Courier New" w:hint="default"/>
      </w:rPr>
    </w:lvl>
    <w:lvl w:ilvl="8" w:tplc="AF92EE48">
      <w:start w:val="1"/>
      <w:numFmt w:val="bullet"/>
      <w:lvlText w:val=""/>
      <w:lvlJc w:val="left"/>
      <w:pPr>
        <w:ind w:left="6480" w:hanging="360"/>
      </w:pPr>
      <w:rPr>
        <w:rFonts w:ascii="Wingdings" w:hAnsi="Wingdings" w:hint="default"/>
      </w:rPr>
    </w:lvl>
  </w:abstractNum>
  <w:abstractNum w:abstractNumId="3" w15:restartNumberingAfterBreak="0">
    <w:nsid w:val="3D5C3104"/>
    <w:multiLevelType w:val="hybridMultilevel"/>
    <w:tmpl w:val="3C469230"/>
    <w:lvl w:ilvl="0" w:tplc="BFF84370">
      <w:start w:val="1"/>
      <w:numFmt w:val="bullet"/>
      <w:lvlText w:val=""/>
      <w:lvlJc w:val="left"/>
      <w:pPr>
        <w:ind w:left="720" w:hanging="360"/>
      </w:pPr>
      <w:rPr>
        <w:rFonts w:ascii="Symbol" w:hAnsi="Symbol" w:hint="default"/>
      </w:rPr>
    </w:lvl>
    <w:lvl w:ilvl="1" w:tplc="82BE1A1A">
      <w:start w:val="1"/>
      <w:numFmt w:val="bullet"/>
      <w:lvlText w:val="o"/>
      <w:lvlJc w:val="left"/>
      <w:pPr>
        <w:ind w:left="1440" w:hanging="360"/>
      </w:pPr>
      <w:rPr>
        <w:rFonts w:ascii="Courier New" w:hAnsi="Courier New" w:hint="default"/>
      </w:rPr>
    </w:lvl>
    <w:lvl w:ilvl="2" w:tplc="DAF2274C">
      <w:start w:val="1"/>
      <w:numFmt w:val="bullet"/>
      <w:lvlText w:val=""/>
      <w:lvlJc w:val="left"/>
      <w:pPr>
        <w:ind w:left="2160" w:hanging="360"/>
      </w:pPr>
      <w:rPr>
        <w:rFonts w:ascii="Wingdings" w:hAnsi="Wingdings" w:hint="default"/>
      </w:rPr>
    </w:lvl>
    <w:lvl w:ilvl="3" w:tplc="13A61AA8">
      <w:start w:val="1"/>
      <w:numFmt w:val="bullet"/>
      <w:lvlText w:val=""/>
      <w:lvlJc w:val="left"/>
      <w:pPr>
        <w:ind w:left="2880" w:hanging="360"/>
      </w:pPr>
      <w:rPr>
        <w:rFonts w:ascii="Symbol" w:hAnsi="Symbol" w:hint="default"/>
      </w:rPr>
    </w:lvl>
    <w:lvl w:ilvl="4" w:tplc="0E88B2E2">
      <w:start w:val="1"/>
      <w:numFmt w:val="bullet"/>
      <w:lvlText w:val="o"/>
      <w:lvlJc w:val="left"/>
      <w:pPr>
        <w:ind w:left="3600" w:hanging="360"/>
      </w:pPr>
      <w:rPr>
        <w:rFonts w:ascii="Courier New" w:hAnsi="Courier New" w:hint="default"/>
      </w:rPr>
    </w:lvl>
    <w:lvl w:ilvl="5" w:tplc="3946B40E">
      <w:start w:val="1"/>
      <w:numFmt w:val="bullet"/>
      <w:lvlText w:val=""/>
      <w:lvlJc w:val="left"/>
      <w:pPr>
        <w:ind w:left="4320" w:hanging="360"/>
      </w:pPr>
      <w:rPr>
        <w:rFonts w:ascii="Wingdings" w:hAnsi="Wingdings" w:hint="default"/>
      </w:rPr>
    </w:lvl>
    <w:lvl w:ilvl="6" w:tplc="047A3C42">
      <w:start w:val="1"/>
      <w:numFmt w:val="bullet"/>
      <w:lvlText w:val=""/>
      <w:lvlJc w:val="left"/>
      <w:pPr>
        <w:ind w:left="5040" w:hanging="360"/>
      </w:pPr>
      <w:rPr>
        <w:rFonts w:ascii="Symbol" w:hAnsi="Symbol" w:hint="default"/>
      </w:rPr>
    </w:lvl>
    <w:lvl w:ilvl="7" w:tplc="0A2EE68A">
      <w:start w:val="1"/>
      <w:numFmt w:val="bullet"/>
      <w:lvlText w:val="o"/>
      <w:lvlJc w:val="left"/>
      <w:pPr>
        <w:ind w:left="5760" w:hanging="360"/>
      </w:pPr>
      <w:rPr>
        <w:rFonts w:ascii="Courier New" w:hAnsi="Courier New" w:hint="default"/>
      </w:rPr>
    </w:lvl>
    <w:lvl w:ilvl="8" w:tplc="CD7E0566">
      <w:start w:val="1"/>
      <w:numFmt w:val="bullet"/>
      <w:lvlText w:val=""/>
      <w:lvlJc w:val="left"/>
      <w:pPr>
        <w:ind w:left="6480" w:hanging="360"/>
      </w:pPr>
      <w:rPr>
        <w:rFonts w:ascii="Wingdings" w:hAnsi="Wingdings" w:hint="default"/>
      </w:rPr>
    </w:lvl>
  </w:abstractNum>
  <w:abstractNum w:abstractNumId="4" w15:restartNumberingAfterBreak="0">
    <w:nsid w:val="72377CB1"/>
    <w:multiLevelType w:val="hybridMultilevel"/>
    <w:tmpl w:val="B38EE08C"/>
    <w:lvl w:ilvl="0" w:tplc="F4D6413C">
      <w:start w:val="1"/>
      <w:numFmt w:val="bullet"/>
      <w:lvlText w:val=""/>
      <w:lvlJc w:val="left"/>
      <w:pPr>
        <w:ind w:left="720" w:hanging="360"/>
      </w:pPr>
      <w:rPr>
        <w:rFonts w:ascii="Symbol" w:hAnsi="Symbol" w:hint="default"/>
      </w:rPr>
    </w:lvl>
    <w:lvl w:ilvl="1" w:tplc="2C728E78">
      <w:start w:val="1"/>
      <w:numFmt w:val="bullet"/>
      <w:lvlText w:val="o"/>
      <w:lvlJc w:val="left"/>
      <w:pPr>
        <w:ind w:left="1440" w:hanging="360"/>
      </w:pPr>
      <w:rPr>
        <w:rFonts w:ascii="Courier New" w:hAnsi="Courier New" w:hint="default"/>
      </w:rPr>
    </w:lvl>
    <w:lvl w:ilvl="2" w:tplc="055852CE">
      <w:start w:val="1"/>
      <w:numFmt w:val="bullet"/>
      <w:lvlText w:val=""/>
      <w:lvlJc w:val="left"/>
      <w:pPr>
        <w:ind w:left="2160" w:hanging="360"/>
      </w:pPr>
      <w:rPr>
        <w:rFonts w:ascii="Wingdings" w:hAnsi="Wingdings" w:hint="default"/>
      </w:rPr>
    </w:lvl>
    <w:lvl w:ilvl="3" w:tplc="24BCCD6A">
      <w:start w:val="1"/>
      <w:numFmt w:val="bullet"/>
      <w:lvlText w:val=""/>
      <w:lvlJc w:val="left"/>
      <w:pPr>
        <w:ind w:left="2880" w:hanging="360"/>
      </w:pPr>
      <w:rPr>
        <w:rFonts w:ascii="Symbol" w:hAnsi="Symbol" w:hint="default"/>
      </w:rPr>
    </w:lvl>
    <w:lvl w:ilvl="4" w:tplc="EDE61EF2">
      <w:start w:val="1"/>
      <w:numFmt w:val="bullet"/>
      <w:lvlText w:val="o"/>
      <w:lvlJc w:val="left"/>
      <w:pPr>
        <w:ind w:left="3600" w:hanging="360"/>
      </w:pPr>
      <w:rPr>
        <w:rFonts w:ascii="Courier New" w:hAnsi="Courier New" w:hint="default"/>
      </w:rPr>
    </w:lvl>
    <w:lvl w:ilvl="5" w:tplc="9ED858AC">
      <w:start w:val="1"/>
      <w:numFmt w:val="bullet"/>
      <w:lvlText w:val=""/>
      <w:lvlJc w:val="left"/>
      <w:pPr>
        <w:ind w:left="4320" w:hanging="360"/>
      </w:pPr>
      <w:rPr>
        <w:rFonts w:ascii="Wingdings" w:hAnsi="Wingdings" w:hint="default"/>
      </w:rPr>
    </w:lvl>
    <w:lvl w:ilvl="6" w:tplc="447E0B4C">
      <w:start w:val="1"/>
      <w:numFmt w:val="bullet"/>
      <w:lvlText w:val=""/>
      <w:lvlJc w:val="left"/>
      <w:pPr>
        <w:ind w:left="5040" w:hanging="360"/>
      </w:pPr>
      <w:rPr>
        <w:rFonts w:ascii="Symbol" w:hAnsi="Symbol" w:hint="default"/>
      </w:rPr>
    </w:lvl>
    <w:lvl w:ilvl="7" w:tplc="BBB0FD8E">
      <w:start w:val="1"/>
      <w:numFmt w:val="bullet"/>
      <w:lvlText w:val="o"/>
      <w:lvlJc w:val="left"/>
      <w:pPr>
        <w:ind w:left="5760" w:hanging="360"/>
      </w:pPr>
      <w:rPr>
        <w:rFonts w:ascii="Courier New" w:hAnsi="Courier New" w:hint="default"/>
      </w:rPr>
    </w:lvl>
    <w:lvl w:ilvl="8" w:tplc="BCA829E4">
      <w:start w:val="1"/>
      <w:numFmt w:val="bullet"/>
      <w:lvlText w:val=""/>
      <w:lvlJc w:val="left"/>
      <w:pPr>
        <w:ind w:left="6480" w:hanging="360"/>
      </w:pPr>
      <w:rPr>
        <w:rFonts w:ascii="Wingdings" w:hAnsi="Wingdings" w:hint="default"/>
      </w:rPr>
    </w:lvl>
  </w:abstractNum>
  <w:abstractNum w:abstractNumId="5" w15:restartNumberingAfterBreak="0">
    <w:nsid w:val="7F6B7598"/>
    <w:multiLevelType w:val="hybridMultilevel"/>
    <w:tmpl w:val="14DC916A"/>
    <w:lvl w:ilvl="0" w:tplc="167608EE">
      <w:start w:val="1"/>
      <w:numFmt w:val="bullet"/>
      <w:lvlText w:val=""/>
      <w:lvlJc w:val="left"/>
      <w:pPr>
        <w:ind w:left="720" w:hanging="360"/>
      </w:pPr>
      <w:rPr>
        <w:rFonts w:ascii="Symbol" w:hAnsi="Symbol" w:hint="default"/>
      </w:rPr>
    </w:lvl>
    <w:lvl w:ilvl="1" w:tplc="06949A0A">
      <w:start w:val="1"/>
      <w:numFmt w:val="bullet"/>
      <w:lvlText w:val="o"/>
      <w:lvlJc w:val="left"/>
      <w:pPr>
        <w:ind w:left="1440" w:hanging="360"/>
      </w:pPr>
      <w:rPr>
        <w:rFonts w:ascii="Courier New" w:hAnsi="Courier New" w:hint="default"/>
      </w:rPr>
    </w:lvl>
    <w:lvl w:ilvl="2" w:tplc="D60061E0">
      <w:start w:val="1"/>
      <w:numFmt w:val="bullet"/>
      <w:lvlText w:val=""/>
      <w:lvlJc w:val="left"/>
      <w:pPr>
        <w:ind w:left="2160" w:hanging="360"/>
      </w:pPr>
      <w:rPr>
        <w:rFonts w:ascii="Wingdings" w:hAnsi="Wingdings" w:hint="default"/>
      </w:rPr>
    </w:lvl>
    <w:lvl w:ilvl="3" w:tplc="3F16AEB8">
      <w:start w:val="1"/>
      <w:numFmt w:val="bullet"/>
      <w:lvlText w:val=""/>
      <w:lvlJc w:val="left"/>
      <w:pPr>
        <w:ind w:left="2880" w:hanging="360"/>
      </w:pPr>
      <w:rPr>
        <w:rFonts w:ascii="Symbol" w:hAnsi="Symbol" w:hint="default"/>
      </w:rPr>
    </w:lvl>
    <w:lvl w:ilvl="4" w:tplc="4EB4DEC4">
      <w:start w:val="1"/>
      <w:numFmt w:val="bullet"/>
      <w:lvlText w:val="o"/>
      <w:lvlJc w:val="left"/>
      <w:pPr>
        <w:ind w:left="3600" w:hanging="360"/>
      </w:pPr>
      <w:rPr>
        <w:rFonts w:ascii="Courier New" w:hAnsi="Courier New" w:hint="default"/>
      </w:rPr>
    </w:lvl>
    <w:lvl w:ilvl="5" w:tplc="94EE196A">
      <w:start w:val="1"/>
      <w:numFmt w:val="bullet"/>
      <w:lvlText w:val=""/>
      <w:lvlJc w:val="left"/>
      <w:pPr>
        <w:ind w:left="4320" w:hanging="360"/>
      </w:pPr>
      <w:rPr>
        <w:rFonts w:ascii="Wingdings" w:hAnsi="Wingdings" w:hint="default"/>
      </w:rPr>
    </w:lvl>
    <w:lvl w:ilvl="6" w:tplc="49B4EF78">
      <w:start w:val="1"/>
      <w:numFmt w:val="bullet"/>
      <w:lvlText w:val=""/>
      <w:lvlJc w:val="left"/>
      <w:pPr>
        <w:ind w:left="5040" w:hanging="360"/>
      </w:pPr>
      <w:rPr>
        <w:rFonts w:ascii="Symbol" w:hAnsi="Symbol" w:hint="default"/>
      </w:rPr>
    </w:lvl>
    <w:lvl w:ilvl="7" w:tplc="898EA922">
      <w:start w:val="1"/>
      <w:numFmt w:val="bullet"/>
      <w:lvlText w:val="o"/>
      <w:lvlJc w:val="left"/>
      <w:pPr>
        <w:ind w:left="5760" w:hanging="360"/>
      </w:pPr>
      <w:rPr>
        <w:rFonts w:ascii="Courier New" w:hAnsi="Courier New" w:hint="default"/>
      </w:rPr>
    </w:lvl>
    <w:lvl w:ilvl="8" w:tplc="F906E374">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ttman, Barry">
    <w15:presenceInfo w15:providerId="AD" w15:userId="S-1-5-21-119351933-355105313-860360866-149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16B639"/>
    <w:rsid w:val="00015C9F"/>
    <w:rsid w:val="000250EF"/>
    <w:rsid w:val="000F3934"/>
    <w:rsid w:val="0010364C"/>
    <w:rsid w:val="0011773A"/>
    <w:rsid w:val="00177BB8"/>
    <w:rsid w:val="001B2A1F"/>
    <w:rsid w:val="0023309A"/>
    <w:rsid w:val="00295B05"/>
    <w:rsid w:val="00310D1D"/>
    <w:rsid w:val="003C03EF"/>
    <w:rsid w:val="005F7653"/>
    <w:rsid w:val="006203D3"/>
    <w:rsid w:val="00641530"/>
    <w:rsid w:val="006464E6"/>
    <w:rsid w:val="006851E5"/>
    <w:rsid w:val="00702313"/>
    <w:rsid w:val="007826B8"/>
    <w:rsid w:val="007C5FF5"/>
    <w:rsid w:val="007D3463"/>
    <w:rsid w:val="007F4ED5"/>
    <w:rsid w:val="00811083"/>
    <w:rsid w:val="00887EFE"/>
    <w:rsid w:val="008B7B11"/>
    <w:rsid w:val="008E5FD1"/>
    <w:rsid w:val="00A00F0B"/>
    <w:rsid w:val="00A616AE"/>
    <w:rsid w:val="00AA50C1"/>
    <w:rsid w:val="00AF3F79"/>
    <w:rsid w:val="00B53A4A"/>
    <w:rsid w:val="00B734F0"/>
    <w:rsid w:val="00B95D7B"/>
    <w:rsid w:val="00BE5430"/>
    <w:rsid w:val="00DA6FE9"/>
    <w:rsid w:val="00DE140F"/>
    <w:rsid w:val="00E1556B"/>
    <w:rsid w:val="00FB1371"/>
    <w:rsid w:val="0616B639"/>
    <w:rsid w:val="14B0B1F1"/>
    <w:rsid w:val="15C895A0"/>
    <w:rsid w:val="1BD6D8E0"/>
    <w:rsid w:val="29B5624A"/>
    <w:rsid w:val="2EEFBBF2"/>
    <w:rsid w:val="33F641AC"/>
    <w:rsid w:val="3D44D9F1"/>
    <w:rsid w:val="4F1D880F"/>
    <w:rsid w:val="54E3728E"/>
    <w:rsid w:val="5572EEF0"/>
    <w:rsid w:val="66915D18"/>
    <w:rsid w:val="775FC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08F1"/>
  <w15:chartTrackingRefBased/>
  <w15:docId w15:val="{1885CAD6-6140-41D2-892F-3C74BF09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0F3934"/>
    <w:rPr>
      <w:sz w:val="16"/>
      <w:szCs w:val="16"/>
    </w:rPr>
  </w:style>
  <w:style w:type="paragraph" w:styleId="CommentText">
    <w:name w:val="annotation text"/>
    <w:basedOn w:val="Normal"/>
    <w:link w:val="CommentTextChar"/>
    <w:uiPriority w:val="99"/>
    <w:semiHidden/>
    <w:unhideWhenUsed/>
    <w:rsid w:val="000F3934"/>
    <w:pPr>
      <w:spacing w:line="240" w:lineRule="auto"/>
    </w:pPr>
    <w:rPr>
      <w:sz w:val="20"/>
      <w:szCs w:val="20"/>
    </w:rPr>
  </w:style>
  <w:style w:type="character" w:customStyle="1" w:styleId="CommentTextChar">
    <w:name w:val="Comment Text Char"/>
    <w:basedOn w:val="DefaultParagraphFont"/>
    <w:link w:val="CommentText"/>
    <w:uiPriority w:val="99"/>
    <w:semiHidden/>
    <w:rsid w:val="000F3934"/>
    <w:rPr>
      <w:sz w:val="20"/>
      <w:szCs w:val="20"/>
    </w:rPr>
  </w:style>
  <w:style w:type="paragraph" w:styleId="CommentSubject">
    <w:name w:val="annotation subject"/>
    <w:basedOn w:val="CommentText"/>
    <w:next w:val="CommentText"/>
    <w:link w:val="CommentSubjectChar"/>
    <w:uiPriority w:val="99"/>
    <w:semiHidden/>
    <w:unhideWhenUsed/>
    <w:rsid w:val="000F3934"/>
    <w:rPr>
      <w:b/>
      <w:bCs/>
    </w:rPr>
  </w:style>
  <w:style w:type="character" w:customStyle="1" w:styleId="CommentSubjectChar">
    <w:name w:val="Comment Subject Char"/>
    <w:basedOn w:val="CommentTextChar"/>
    <w:link w:val="CommentSubject"/>
    <w:uiPriority w:val="99"/>
    <w:semiHidden/>
    <w:rsid w:val="000F3934"/>
    <w:rPr>
      <w:b/>
      <w:bCs/>
      <w:sz w:val="20"/>
      <w:szCs w:val="20"/>
    </w:rPr>
  </w:style>
  <w:style w:type="paragraph" w:styleId="BalloonText">
    <w:name w:val="Balloon Text"/>
    <w:basedOn w:val="Normal"/>
    <w:link w:val="BalloonTextChar"/>
    <w:uiPriority w:val="99"/>
    <w:semiHidden/>
    <w:unhideWhenUsed/>
    <w:rsid w:val="000F39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9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Mazivanhanga, Tanaka</dc:creator>
  <cp:keywords/>
  <dc:description/>
  <cp:lastModifiedBy>Wittman, Barry</cp:lastModifiedBy>
  <cp:revision>9</cp:revision>
  <dcterms:created xsi:type="dcterms:W3CDTF">2018-10-06T03:24:00Z</dcterms:created>
  <dcterms:modified xsi:type="dcterms:W3CDTF">2018-10-16T18:11:00Z</dcterms:modified>
</cp:coreProperties>
</file>