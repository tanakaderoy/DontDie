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87735" w14:textId="77777777" w:rsidR="00AE4873" w:rsidRDefault="00871E2E">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Don’t Die</w:t>
      </w:r>
    </w:p>
    <w:p w14:paraId="55B1EA5F" w14:textId="77777777" w:rsidR="00AE4873" w:rsidRDefault="00871E2E">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System Architecture and System Model</w:t>
      </w:r>
    </w:p>
    <w:p w14:paraId="25791F3F" w14:textId="77777777" w:rsidR="00AE4873" w:rsidRDefault="00871E2E">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Hao User requirement definitions and system evolution</w:t>
      </w:r>
    </w:p>
    <w:p w14:paraId="32B07A78" w14:textId="77777777" w:rsidR="00AE4873" w:rsidRDefault="00871E2E">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Carney requirement specification and Introduction </w:t>
      </w:r>
    </w:p>
    <w:p w14:paraId="37572B7B" w14:textId="77777777" w:rsidR="00AE4873" w:rsidRDefault="00871E2E">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Tanaka Preface and Glossary</w:t>
      </w:r>
    </w:p>
    <w:p w14:paraId="262BD804" w14:textId="77777777" w:rsidR="00AE4873" w:rsidRDefault="00AE4873">
      <w:pPr>
        <w:spacing w:line="480" w:lineRule="auto"/>
        <w:ind w:left="720"/>
        <w:contextualSpacing w:val="0"/>
        <w:rPr>
          <w:rFonts w:ascii="Times New Roman" w:eastAsia="Times New Roman" w:hAnsi="Times New Roman" w:cs="Times New Roman"/>
          <w:sz w:val="24"/>
          <w:szCs w:val="24"/>
        </w:rPr>
      </w:pPr>
    </w:p>
    <w:p w14:paraId="7B0ACC1E" w14:textId="77777777" w:rsidR="00AE4873" w:rsidRDefault="00AE4873">
      <w:pPr>
        <w:spacing w:line="480" w:lineRule="auto"/>
        <w:ind w:left="720"/>
        <w:contextualSpacing w:val="0"/>
        <w:rPr>
          <w:rFonts w:ascii="Times New Roman" w:eastAsia="Times New Roman" w:hAnsi="Times New Roman" w:cs="Times New Roman"/>
          <w:sz w:val="24"/>
          <w:szCs w:val="24"/>
        </w:rPr>
      </w:pPr>
    </w:p>
    <w:p w14:paraId="6845A3B7" w14:textId="77777777" w:rsidR="00AE4873" w:rsidRDefault="00871E2E">
      <w:pPr>
        <w:spacing w:line="480" w:lineRule="auto"/>
        <w:contextualSpacing w:val="0"/>
        <w:rPr>
          <w:rFonts w:ascii="Times New Roman" w:eastAsia="Times New Roman" w:hAnsi="Times New Roman" w:cs="Times New Roman"/>
          <w:sz w:val="24"/>
          <w:szCs w:val="24"/>
        </w:rPr>
      </w:pPr>
      <w:r>
        <w:br w:type="page"/>
      </w:r>
    </w:p>
    <w:p w14:paraId="52A69765"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Preface</w:t>
      </w:r>
    </w:p>
    <w:p w14:paraId="5C0AD774"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readership of this document</w:t>
      </w:r>
      <w:del w:id="0" w:author="Wittman, Barry" w:date="2018-09-21T15:42:00Z">
        <w:r w:rsidDel="00871E2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1" w:author="Wittman, Barry" w:date="2018-09-21T15:42:00Z">
        <w:r w:rsidDel="00871E2E">
          <w:rPr>
            <w:rFonts w:ascii="Times New Roman" w:eastAsia="Times New Roman" w:hAnsi="Times New Roman" w:cs="Times New Roman"/>
            <w:sz w:val="24"/>
            <w:szCs w:val="24"/>
          </w:rPr>
          <w:delText xml:space="preserve">expects </w:delText>
        </w:r>
      </w:del>
      <w:ins w:id="2" w:author="Wittman, Barry" w:date="2018-09-21T15:42:00Z">
        <w:r>
          <w:rPr>
            <w:rFonts w:ascii="Times New Roman" w:eastAsia="Times New Roman" w:hAnsi="Times New Roman" w:cs="Times New Roman"/>
            <w:sz w:val="24"/>
            <w:szCs w:val="24"/>
          </w:rPr>
          <w:t xml:space="preserve">are </w:t>
        </w:r>
      </w:ins>
      <w:r>
        <w:rPr>
          <w:rFonts w:ascii="Times New Roman" w:eastAsia="Times New Roman" w:hAnsi="Times New Roman" w:cs="Times New Roman"/>
          <w:sz w:val="24"/>
          <w:szCs w:val="24"/>
        </w:rPr>
        <w:t xml:space="preserve">people </w:t>
      </w:r>
      <w:del w:id="3" w:author="Wittman, Barry" w:date="2018-09-21T15:42:00Z">
        <w:r w:rsidDel="00871E2E">
          <w:rPr>
            <w:rFonts w:ascii="Times New Roman" w:eastAsia="Times New Roman" w:hAnsi="Times New Roman" w:cs="Times New Roman"/>
            <w:sz w:val="24"/>
            <w:szCs w:val="24"/>
          </w:rPr>
          <w:delText xml:space="preserve">to </w:delText>
        </w:r>
      </w:del>
      <w:ins w:id="4" w:author="Wittman, Barry" w:date="2018-09-21T15:42:00Z">
        <w:r>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 xml:space="preserve">know what a video game is and the basic mechanics </w:t>
      </w:r>
      <w:del w:id="5" w:author="Wittman, Barry" w:date="2018-09-21T15:43:00Z">
        <w:r w:rsidDel="00871E2E">
          <w:rPr>
            <w:rFonts w:ascii="Times New Roman" w:eastAsia="Times New Roman" w:hAnsi="Times New Roman" w:cs="Times New Roman"/>
            <w:sz w:val="24"/>
            <w:szCs w:val="24"/>
          </w:rPr>
          <w:delText>that lie therein</w:delText>
        </w:r>
      </w:del>
      <w:ins w:id="6" w:author="Wittman, Barry" w:date="2018-09-21T15:43:00Z">
        <w:r>
          <w:rPr>
            <w:rFonts w:ascii="Times New Roman" w:eastAsia="Times New Roman" w:hAnsi="Times New Roman" w:cs="Times New Roman"/>
            <w:sz w:val="24"/>
            <w:szCs w:val="24"/>
          </w:rPr>
          <w:t>of playing such games</w:t>
        </w:r>
      </w:ins>
      <w:r>
        <w:rPr>
          <w:rFonts w:ascii="Times New Roman" w:eastAsia="Times New Roman" w:hAnsi="Times New Roman" w:cs="Times New Roman"/>
          <w:sz w:val="24"/>
          <w:szCs w:val="24"/>
        </w:rPr>
        <w:t xml:space="preserve">. The purpose of this document is </w:t>
      </w:r>
      <w:del w:id="7" w:author="Wittman, Barry" w:date="2018-09-21T15:43:00Z">
        <w:r w:rsidDel="00871E2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to list and prioritize all requirements </w:t>
      </w:r>
      <w:del w:id="8" w:author="Wittman, Barry" w:date="2018-09-21T15:43:00Z">
        <w:r w:rsidDel="00871E2E">
          <w:rPr>
            <w:rFonts w:ascii="Times New Roman" w:eastAsia="Times New Roman" w:hAnsi="Times New Roman" w:cs="Times New Roman"/>
            <w:sz w:val="24"/>
            <w:szCs w:val="24"/>
          </w:rPr>
          <w:delText xml:space="preserve">set </w:delText>
        </w:r>
      </w:del>
      <w:r>
        <w:rPr>
          <w:rFonts w:ascii="Times New Roman" w:eastAsia="Times New Roman" w:hAnsi="Times New Roman" w:cs="Times New Roman"/>
          <w:sz w:val="24"/>
          <w:szCs w:val="24"/>
        </w:rPr>
        <w:t xml:space="preserve">for </w:t>
      </w:r>
      <w:del w:id="9" w:author="Wittman, Barry" w:date="2018-09-21T15:43:00Z">
        <w:r w:rsidDel="00871E2E">
          <w:rPr>
            <w:rFonts w:ascii="Times New Roman" w:eastAsia="Times New Roman" w:hAnsi="Times New Roman" w:cs="Times New Roman"/>
            <w:sz w:val="24"/>
            <w:szCs w:val="24"/>
          </w:rPr>
          <w:delText xml:space="preserve">the </w:delText>
        </w:r>
      </w:del>
      <w:ins w:id="10" w:author="Wittman, Barry" w:date="2018-09-21T15:43:00Z">
        <w:r>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game </w:t>
      </w:r>
      <w:ins w:id="11" w:author="Wittman, Barry" w:date="2018-09-21T15:43:00Z">
        <w:r>
          <w:rPr>
            <w:rFonts w:ascii="Times New Roman" w:eastAsia="Times New Roman" w:hAnsi="Times New Roman" w:cs="Times New Roman"/>
            <w:sz w:val="24"/>
            <w:szCs w:val="24"/>
          </w:rPr>
          <w:t xml:space="preserve">called </w:t>
        </w:r>
      </w:ins>
      <w:r>
        <w:rPr>
          <w:rFonts w:ascii="Times New Roman" w:eastAsia="Times New Roman" w:hAnsi="Times New Roman" w:cs="Times New Roman"/>
          <w:sz w:val="24"/>
          <w:szCs w:val="24"/>
        </w:rPr>
        <w:t xml:space="preserve">“Don't Die.”. </w:t>
      </w:r>
    </w:p>
    <w:p w14:paraId="26F86E36" w14:textId="77777777" w:rsidR="00AE4873" w:rsidRDefault="00AE4873">
      <w:pPr>
        <w:spacing w:line="480" w:lineRule="auto"/>
        <w:contextualSpacing w:val="0"/>
        <w:rPr>
          <w:rFonts w:ascii="Times New Roman" w:eastAsia="Times New Roman" w:hAnsi="Times New Roman" w:cs="Times New Roman"/>
          <w:sz w:val="24"/>
          <w:szCs w:val="24"/>
        </w:rPr>
      </w:pPr>
    </w:p>
    <w:p w14:paraId="23A8C4C4" w14:textId="77777777" w:rsidR="00AE4873" w:rsidRDefault="00871E2E">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C91610E" w14:textId="77777777" w:rsidR="00AE4873" w:rsidDel="00852D5B" w:rsidRDefault="00871E2E">
      <w:pPr>
        <w:spacing w:line="480" w:lineRule="auto"/>
        <w:contextualSpacing w:val="0"/>
        <w:rPr>
          <w:del w:id="12" w:author="Wittman, Barry" w:date="2018-09-21T17:27:00Z"/>
          <w:rFonts w:ascii="Times New Roman" w:eastAsia="Times New Roman" w:hAnsi="Times New Roman" w:cs="Times New Roman"/>
          <w:sz w:val="24"/>
          <w:szCs w:val="24"/>
        </w:rPr>
      </w:pPr>
      <w:del w:id="13" w:author="Wittman, Barry" w:date="2018-09-21T17:27:00Z">
        <w:r w:rsidDel="00852D5B">
          <w:rPr>
            <w:rFonts w:ascii="Times New Roman" w:eastAsia="Times New Roman" w:hAnsi="Times New Roman" w:cs="Times New Roman"/>
            <w:sz w:val="24"/>
            <w:szCs w:val="24"/>
          </w:rPr>
          <w:delText>This section describes why the system is valuable and why it's suitable for this semester project. It should briefly describe the system's functions and explain how it will work with other systems. What was the process you used to choose this particular project? Did you create prototypes or use other approaches to decide on the direction and scope of the project? Be sure to explain work that other people have done in this area and how your system is different. Give some explanation of why you think your goals can be accomplished in about a semester. How did you validate your requirements to make sure they were reasonable?</w:delText>
        </w:r>
      </w:del>
    </w:p>
    <w:p w14:paraId="1045255D" w14:textId="77777777" w:rsidR="00AE4873" w:rsidRDefault="00AE4873">
      <w:pPr>
        <w:spacing w:line="480" w:lineRule="auto"/>
        <w:contextualSpacing w:val="0"/>
        <w:rPr>
          <w:rFonts w:ascii="Times New Roman" w:eastAsia="Times New Roman" w:hAnsi="Times New Roman" w:cs="Times New Roman"/>
          <w:sz w:val="24"/>
          <w:szCs w:val="24"/>
        </w:rPr>
      </w:pPr>
    </w:p>
    <w:p w14:paraId="47B71B01"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are designing a mobile application that we call</w:t>
      </w:r>
      <w:del w:id="14" w:author="Wittman, Barry" w:date="2018-09-21T17:27:00Z">
        <w:r w:rsidDel="00852D5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5" w:author="Wittman, Barry" w:date="2018-09-21T17:33:00Z">
        <w:r w:rsidDel="00852D5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Don’t Die</w:t>
      </w:r>
      <w:del w:id="16" w:author="Wittman, Barry" w:date="2018-09-21T17:33:00Z">
        <w:r w:rsidDel="00852D5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This is a “dodging” game. </w:t>
      </w:r>
      <w:commentRangeStart w:id="17"/>
      <w:r>
        <w:rPr>
          <w:rFonts w:ascii="Times New Roman" w:eastAsia="Times New Roman" w:hAnsi="Times New Roman" w:cs="Times New Roman"/>
          <w:sz w:val="24"/>
          <w:szCs w:val="24"/>
        </w:rPr>
        <w:t>You</w:t>
      </w:r>
      <w:commentRangeEnd w:id="17"/>
      <w:r w:rsidR="00852D5B">
        <w:rPr>
          <w:rStyle w:val="CommentReference"/>
        </w:rPr>
        <w:commentReference w:id="17"/>
      </w:r>
      <w:r>
        <w:rPr>
          <w:rFonts w:ascii="Times New Roman" w:eastAsia="Times New Roman" w:hAnsi="Times New Roman" w:cs="Times New Roman"/>
          <w:sz w:val="24"/>
          <w:szCs w:val="24"/>
        </w:rPr>
        <w:t xml:space="preserve"> will </w:t>
      </w:r>
      <w:del w:id="18" w:author="Wittman, Barry" w:date="2018-09-21T17:28:00Z">
        <w:r w:rsidDel="00852D5B">
          <w:rPr>
            <w:rFonts w:ascii="Times New Roman" w:eastAsia="Times New Roman" w:hAnsi="Times New Roman" w:cs="Times New Roman"/>
            <w:sz w:val="24"/>
            <w:szCs w:val="24"/>
          </w:rPr>
          <w:delText xml:space="preserve">be </w:delText>
        </w:r>
      </w:del>
      <w:ins w:id="19" w:author="Wittman, Barry" w:date="2018-09-21T17:28:00Z">
        <w:r w:rsidR="00852D5B">
          <w:rPr>
            <w:rFonts w:ascii="Times New Roman" w:eastAsia="Times New Roman" w:hAnsi="Times New Roman" w:cs="Times New Roman"/>
            <w:sz w:val="24"/>
            <w:szCs w:val="24"/>
          </w:rPr>
          <w:t xml:space="preserve">play </w:t>
        </w:r>
      </w:ins>
      <w:r>
        <w:rPr>
          <w:rFonts w:ascii="Times New Roman" w:eastAsia="Times New Roman" w:hAnsi="Times New Roman" w:cs="Times New Roman"/>
          <w:sz w:val="24"/>
          <w:szCs w:val="24"/>
        </w:rPr>
        <w:t xml:space="preserve">a character that dodges bullets that </w:t>
      </w:r>
      <w:del w:id="20" w:author="Wittman, Barry" w:date="2018-09-21T17:28:00Z">
        <w:r w:rsidDel="00852D5B">
          <w:rPr>
            <w:rFonts w:ascii="Times New Roman" w:eastAsia="Times New Roman" w:hAnsi="Times New Roman" w:cs="Times New Roman"/>
            <w:sz w:val="24"/>
            <w:szCs w:val="24"/>
          </w:rPr>
          <w:delText xml:space="preserve">the </w:delText>
        </w:r>
      </w:del>
      <w:ins w:id="21" w:author="Wittman, Barry" w:date="2018-09-21T17:28:00Z">
        <w:r w:rsidR="00852D5B">
          <w:rPr>
            <w:rFonts w:ascii="Times New Roman" w:eastAsia="Times New Roman" w:hAnsi="Times New Roman" w:cs="Times New Roman"/>
            <w:sz w:val="24"/>
            <w:szCs w:val="24"/>
          </w:rPr>
          <w:t xml:space="preserve">an </w:t>
        </w:r>
      </w:ins>
      <w:commentRangeStart w:id="22"/>
      <w:del w:id="23" w:author="Wittman, Barry" w:date="2018-09-21T17:28:00Z">
        <w:r w:rsidDel="00852D5B">
          <w:rPr>
            <w:rFonts w:ascii="Times New Roman" w:eastAsia="Times New Roman" w:hAnsi="Times New Roman" w:cs="Times New Roman"/>
            <w:sz w:val="24"/>
            <w:szCs w:val="24"/>
          </w:rPr>
          <w:delText xml:space="preserve">boss </w:delText>
        </w:r>
      </w:del>
      <w:commentRangeEnd w:id="22"/>
      <w:r w:rsidR="00852D5B">
        <w:rPr>
          <w:rStyle w:val="CommentReference"/>
        </w:rPr>
        <w:commentReference w:id="22"/>
      </w:r>
      <w:ins w:id="24" w:author="Wittman, Barry" w:date="2018-09-21T17:28:00Z">
        <w:r w:rsidR="00852D5B">
          <w:rPr>
            <w:rFonts w:ascii="Times New Roman" w:eastAsia="Times New Roman" w:hAnsi="Times New Roman" w:cs="Times New Roman"/>
            <w:sz w:val="24"/>
            <w:szCs w:val="24"/>
          </w:rPr>
          <w:t xml:space="preserve">enemy </w:t>
        </w:r>
      </w:ins>
      <w:r>
        <w:rPr>
          <w:rFonts w:ascii="Times New Roman" w:eastAsia="Times New Roman" w:hAnsi="Times New Roman" w:cs="Times New Roman"/>
          <w:sz w:val="24"/>
          <w:szCs w:val="24"/>
        </w:rPr>
        <w:t>is shooting at you. You will also be able to pick up power</w:t>
      </w:r>
      <w:ins w:id="25" w:author="Wittman, Barry" w:date="2018-09-21T17:28:00Z">
        <w:r w:rsidR="00852D5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ups that will help you survive</w:t>
      </w:r>
      <w:commentRangeStart w:id="26"/>
      <w:r>
        <w:rPr>
          <w:rFonts w:ascii="Times New Roman" w:eastAsia="Times New Roman" w:hAnsi="Times New Roman" w:cs="Times New Roman"/>
          <w:sz w:val="24"/>
          <w:szCs w:val="24"/>
        </w:rPr>
        <w:t>.</w:t>
      </w:r>
      <w:del w:id="27" w:author="Wittman, Barry" w:date="2018-09-21T17:28:00Z">
        <w:r w:rsidDel="00852D5B">
          <w:rPr>
            <w:rFonts w:ascii="Times New Roman" w:eastAsia="Times New Roman" w:hAnsi="Times New Roman" w:cs="Times New Roman"/>
            <w:sz w:val="24"/>
            <w:szCs w:val="24"/>
          </w:rPr>
          <w:delText xml:space="preserve"> Our first thought when we got together as a team was to immediately start brainstorming ideas for games that we could program. We wanted something along the lines of Flappy Bird. However, we came up with something that is more complex.</w:delText>
        </w:r>
      </w:del>
      <w:commentRangeEnd w:id="26"/>
      <w:r w:rsidR="00852D5B">
        <w:rPr>
          <w:rStyle w:val="CommentReference"/>
        </w:rPr>
        <w:commentReference w:id="26"/>
      </w:r>
    </w:p>
    <w:p w14:paraId="5693D45F" w14:textId="77777777" w:rsidR="00AE4873" w:rsidRDefault="00871E2E">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del w:id="28" w:author="Wittman, Barry" w:date="2018-09-21T17:28:00Z">
        <w:r w:rsidDel="00852D5B">
          <w:rPr>
            <w:rFonts w:ascii="Times New Roman" w:eastAsia="Times New Roman" w:hAnsi="Times New Roman" w:cs="Times New Roman"/>
            <w:sz w:val="24"/>
            <w:szCs w:val="24"/>
          </w:rPr>
          <w:delText xml:space="preserve">For this project we will be using Android Studio to do all of our coding. </w:delText>
        </w:r>
      </w:del>
      <w:r>
        <w:rPr>
          <w:rFonts w:ascii="Times New Roman" w:eastAsia="Times New Roman" w:hAnsi="Times New Roman" w:cs="Times New Roman"/>
          <w:sz w:val="24"/>
          <w:szCs w:val="24"/>
        </w:rPr>
        <w:t xml:space="preserve">The game will be played in landscape mode on your phone with a virtual joystick on the bottom left side of the screen to move. You will be able to change the character you are using by collecting coins that </w:t>
      </w:r>
      <w:r>
        <w:rPr>
          <w:rFonts w:ascii="Times New Roman" w:eastAsia="Times New Roman" w:hAnsi="Times New Roman" w:cs="Times New Roman"/>
          <w:sz w:val="24"/>
          <w:szCs w:val="24"/>
        </w:rPr>
        <w:lastRenderedPageBreak/>
        <w:t xml:space="preserve">pop up randomly throughout the game. You will also be able to use these coins to unlock new backgrounds. </w:t>
      </w:r>
      <w:del w:id="29" w:author="Wittman, Barry" w:date="2018-09-21T17:29:00Z">
        <w:r w:rsidDel="00852D5B">
          <w:rPr>
            <w:rFonts w:ascii="Times New Roman" w:eastAsia="Times New Roman" w:hAnsi="Times New Roman" w:cs="Times New Roman"/>
            <w:sz w:val="24"/>
            <w:szCs w:val="24"/>
          </w:rPr>
          <w:delText xml:space="preserve">In order to develop this game as quickly as possible, we are going to code a low grade version of the game that works. </w:delText>
        </w:r>
      </w:del>
      <w:del w:id="30" w:author="Wittman, Barry" w:date="2018-09-21T17:30:00Z">
        <w:r w:rsidDel="00852D5B">
          <w:rPr>
            <w:rFonts w:ascii="Times New Roman" w:eastAsia="Times New Roman" w:hAnsi="Times New Roman" w:cs="Times New Roman"/>
            <w:sz w:val="24"/>
            <w:szCs w:val="24"/>
          </w:rPr>
          <w:delText>We will then start to tweak the graphics and add things that we think will enhance the game. We believe that we will have a working game by the end of the semester. Once we develop something that works we will be able to expand on that and shape the game into what we want it to be.</w:delText>
        </w:r>
      </w:del>
      <w:r>
        <w:rPr>
          <w:rFonts w:ascii="Times New Roman" w:eastAsia="Times New Roman" w:hAnsi="Times New Roman" w:cs="Times New Roman"/>
          <w:sz w:val="24"/>
          <w:szCs w:val="24"/>
        </w:rPr>
        <w:t xml:space="preserve"> </w:t>
      </w:r>
    </w:p>
    <w:p w14:paraId="004726A5" w14:textId="77777777" w:rsidR="00AE4873" w:rsidDel="00852D5B" w:rsidRDefault="00871E2E">
      <w:pPr>
        <w:spacing w:line="480" w:lineRule="auto"/>
        <w:ind w:firstLine="720"/>
        <w:contextualSpacing w:val="0"/>
        <w:rPr>
          <w:del w:id="31" w:author="Wittman, Barry" w:date="2018-09-21T17:30:00Z"/>
          <w:rFonts w:ascii="Times New Roman" w:eastAsia="Times New Roman" w:hAnsi="Times New Roman" w:cs="Times New Roman"/>
          <w:sz w:val="24"/>
          <w:szCs w:val="24"/>
        </w:rPr>
      </w:pPr>
      <w:del w:id="32" w:author="Wittman, Barry" w:date="2018-09-21T17:30:00Z">
        <w:r w:rsidDel="00852D5B">
          <w:rPr>
            <w:rFonts w:ascii="Times New Roman" w:eastAsia="Times New Roman" w:hAnsi="Times New Roman" w:cs="Times New Roman"/>
            <w:sz w:val="24"/>
            <w:szCs w:val="24"/>
          </w:rPr>
          <w:delText>This project is going to give us a chance to expand our creativity with coding. We will be able to communicate well as a team and come up with new ideas on how to do things. Coding the AI for the “Boss” will give us a chance to dwell in a side of coding that we haven’t experienced before. Overall, we will be able to develop a fantastic mobile game though communication, teamwork and hard work.</w:delText>
        </w:r>
      </w:del>
    </w:p>
    <w:p w14:paraId="44A22B28" w14:textId="77777777" w:rsidR="00AE4873" w:rsidRDefault="00AE4873">
      <w:pPr>
        <w:spacing w:line="480" w:lineRule="auto"/>
        <w:contextualSpacing w:val="0"/>
        <w:rPr>
          <w:rFonts w:ascii="Times New Roman" w:eastAsia="Times New Roman" w:hAnsi="Times New Roman" w:cs="Times New Roman"/>
          <w:sz w:val="24"/>
          <w:szCs w:val="24"/>
        </w:rPr>
      </w:pPr>
    </w:p>
    <w:p w14:paraId="1C5E859C" w14:textId="77777777" w:rsidR="00AE4873" w:rsidRDefault="00871E2E">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Glossary</w:t>
      </w:r>
    </w:p>
    <w:p w14:paraId="71387EFF"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 android studio is the official Integrated Development Environment (IDE) for Android app development</w:t>
      </w:r>
    </w:p>
    <w:p w14:paraId="1F6CE7DD"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Flappy Bird - Popular mobile game from 2012 about a flying bird dodging pipes</w:t>
      </w:r>
    </w:p>
    <w:p w14:paraId="3007BA11"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Sprite - 2D image used as part of graphics display</w:t>
      </w:r>
    </w:p>
    <w:p w14:paraId="3379DB2B"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Lag - where a game freezes for a duration of time</w:t>
      </w:r>
    </w:p>
    <w:p w14:paraId="64D9D4EA"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 artificial intelligence </w:t>
      </w:r>
    </w:p>
    <w:p w14:paraId="13C9FC1D"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 in </w:t>
      </w:r>
      <w:del w:id="33" w:author="Wittman, Barry" w:date="2018-09-21T17:30:00Z">
        <w:r w:rsidDel="00852D5B">
          <w:rPr>
            <w:rFonts w:ascii="Times New Roman" w:eastAsia="Times New Roman" w:hAnsi="Times New Roman" w:cs="Times New Roman"/>
            <w:sz w:val="24"/>
            <w:szCs w:val="24"/>
          </w:rPr>
          <w:delText xml:space="preserve">java </w:delText>
        </w:r>
      </w:del>
      <w:ins w:id="34" w:author="Wittman, Barry" w:date="2018-09-21T17:30:00Z">
        <w:r w:rsidR="00852D5B">
          <w:rPr>
            <w:rFonts w:ascii="Times New Roman" w:eastAsia="Times New Roman" w:hAnsi="Times New Roman" w:cs="Times New Roman"/>
            <w:sz w:val="24"/>
            <w:szCs w:val="24"/>
          </w:rPr>
          <w:t xml:space="preserve">Java </w:t>
        </w:r>
      </w:ins>
      <w:r>
        <w:rPr>
          <w:rFonts w:ascii="Times New Roman" w:eastAsia="Times New Roman" w:hAnsi="Times New Roman" w:cs="Times New Roman"/>
          <w:sz w:val="24"/>
          <w:szCs w:val="24"/>
        </w:rPr>
        <w:t xml:space="preserve">a class is a </w:t>
      </w:r>
      <w:del w:id="35" w:author="Wittman, Barry" w:date="2018-09-21T17:30:00Z">
        <w:r w:rsidDel="00852D5B">
          <w:rPr>
            <w:rFonts w:ascii="Times New Roman" w:eastAsia="Times New Roman" w:hAnsi="Times New Roman" w:cs="Times New Roman"/>
            <w:sz w:val="24"/>
            <w:szCs w:val="24"/>
          </w:rPr>
          <w:delText xml:space="preserve">user </w:delText>
        </w:r>
      </w:del>
      <w:ins w:id="36" w:author="Wittman, Barry" w:date="2018-09-21T17:30:00Z">
        <w:r w:rsidR="00852D5B">
          <w:rPr>
            <w:rFonts w:ascii="Times New Roman" w:eastAsia="Times New Roman" w:hAnsi="Times New Roman" w:cs="Times New Roman"/>
            <w:sz w:val="24"/>
            <w:szCs w:val="24"/>
          </w:rPr>
          <w:t>user-</w:t>
        </w:r>
      </w:ins>
      <w:r>
        <w:rPr>
          <w:rFonts w:ascii="Times New Roman" w:eastAsia="Times New Roman" w:hAnsi="Times New Roman" w:cs="Times New Roman"/>
          <w:sz w:val="24"/>
          <w:szCs w:val="24"/>
        </w:rPr>
        <w:t>defined blueprint or prototype from which objects are created</w:t>
      </w:r>
    </w:p>
    <w:p w14:paraId="46D9959D"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 Popular </w:t>
      </w:r>
      <w:del w:id="37" w:author="Wittman, Barry" w:date="2018-09-21T17:30:00Z">
        <w:r w:rsidDel="00852D5B">
          <w:rPr>
            <w:rFonts w:ascii="Times New Roman" w:eastAsia="Times New Roman" w:hAnsi="Times New Roman" w:cs="Times New Roman"/>
            <w:sz w:val="24"/>
            <w:szCs w:val="24"/>
          </w:rPr>
          <w:delText xml:space="preserve">class </w:delText>
        </w:r>
      </w:del>
      <w:ins w:id="38" w:author="Wittman, Barry" w:date="2018-09-21T17:30:00Z">
        <w:r w:rsidR="00852D5B">
          <w:rPr>
            <w:rFonts w:ascii="Times New Roman" w:eastAsia="Times New Roman" w:hAnsi="Times New Roman" w:cs="Times New Roman"/>
            <w:sz w:val="24"/>
            <w:szCs w:val="24"/>
          </w:rPr>
          <w:t>class-</w:t>
        </w:r>
      </w:ins>
      <w:r>
        <w:rPr>
          <w:rFonts w:ascii="Times New Roman" w:eastAsia="Times New Roman" w:hAnsi="Times New Roman" w:cs="Times New Roman"/>
          <w:sz w:val="24"/>
          <w:szCs w:val="24"/>
        </w:rPr>
        <w:t xml:space="preserve">based </w:t>
      </w:r>
      <w:del w:id="39" w:author="Wittman, Barry" w:date="2018-09-21T17:30:00Z">
        <w:r w:rsidDel="00852D5B">
          <w:rPr>
            <w:rFonts w:ascii="Times New Roman" w:eastAsia="Times New Roman" w:hAnsi="Times New Roman" w:cs="Times New Roman"/>
            <w:sz w:val="24"/>
            <w:szCs w:val="24"/>
          </w:rPr>
          <w:delText xml:space="preserve">object </w:delText>
        </w:r>
      </w:del>
      <w:ins w:id="40" w:author="Wittman, Barry" w:date="2018-09-21T17:30:00Z">
        <w:r w:rsidR="00852D5B">
          <w:rPr>
            <w:rFonts w:ascii="Times New Roman" w:eastAsia="Times New Roman" w:hAnsi="Times New Roman" w:cs="Times New Roman"/>
            <w:sz w:val="24"/>
            <w:szCs w:val="24"/>
          </w:rPr>
          <w:t>object-</w:t>
        </w:r>
      </w:ins>
      <w:r>
        <w:rPr>
          <w:rFonts w:ascii="Times New Roman" w:eastAsia="Times New Roman" w:hAnsi="Times New Roman" w:cs="Times New Roman"/>
          <w:sz w:val="24"/>
          <w:szCs w:val="24"/>
        </w:rPr>
        <w:t>oriented programming language</w:t>
      </w:r>
    </w:p>
    <w:p w14:paraId="244D80E7"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Android - </w:t>
      </w:r>
      <w:del w:id="41" w:author="Wittman, Barry" w:date="2018-09-21T17:30:00Z">
        <w:r w:rsidDel="00852D5B">
          <w:rPr>
            <w:rFonts w:ascii="Times New Roman" w:eastAsia="Times New Roman" w:hAnsi="Times New Roman" w:cs="Times New Roman"/>
            <w:sz w:val="24"/>
            <w:szCs w:val="24"/>
          </w:rPr>
          <w:delText xml:space="preserve">android </w:delText>
        </w:r>
      </w:del>
      <w:ins w:id="42" w:author="Wittman, Barry" w:date="2018-09-21T17:30:00Z">
        <w:r w:rsidR="00852D5B">
          <w:rPr>
            <w:rFonts w:ascii="Times New Roman" w:eastAsia="Times New Roman" w:hAnsi="Times New Roman" w:cs="Times New Roman"/>
            <w:sz w:val="24"/>
            <w:szCs w:val="24"/>
          </w:rPr>
          <w:t xml:space="preserve">Android </w:t>
        </w:r>
      </w:ins>
      <w:r>
        <w:rPr>
          <w:rFonts w:ascii="Times New Roman" w:eastAsia="Times New Roman" w:hAnsi="Times New Roman" w:cs="Times New Roman"/>
          <w:sz w:val="24"/>
          <w:szCs w:val="24"/>
        </w:rPr>
        <w:t>(</w:t>
      </w:r>
      <w:del w:id="43" w:author="Wittman, Barry" w:date="2018-09-21T17:30:00Z">
        <w:r w:rsidDel="00852D5B">
          <w:rPr>
            <w:rFonts w:ascii="Times New Roman" w:eastAsia="Times New Roman" w:hAnsi="Times New Roman" w:cs="Times New Roman"/>
            <w:sz w:val="24"/>
            <w:szCs w:val="24"/>
          </w:rPr>
          <w:delText>google</w:delText>
        </w:r>
      </w:del>
      <w:ins w:id="44" w:author="Wittman, Barry" w:date="2018-09-21T17:30:00Z">
        <w:r w:rsidR="00852D5B">
          <w:rPr>
            <w:rFonts w:ascii="Times New Roman" w:eastAsia="Times New Roman" w:hAnsi="Times New Roman" w:cs="Times New Roman"/>
            <w:sz w:val="24"/>
            <w:szCs w:val="24"/>
          </w:rPr>
          <w:t>Google</w:t>
        </w:r>
      </w:ins>
      <w:r>
        <w:rPr>
          <w:rFonts w:ascii="Times New Roman" w:eastAsia="Times New Roman" w:hAnsi="Times New Roman" w:cs="Times New Roman"/>
          <w:sz w:val="24"/>
          <w:szCs w:val="24"/>
        </w:rPr>
        <w:t>) is a mobile operating system that phones and tablets can run on.</w:t>
      </w:r>
    </w:p>
    <w:p w14:paraId="4C56E1BA" w14:textId="77777777" w:rsidR="00AE4873" w:rsidRDefault="00871E2E">
      <w:pPr>
        <w:spacing w:line="480" w:lineRule="auto"/>
        <w:contextualSpacing w:val="0"/>
        <w:rPr>
          <w:rFonts w:ascii="Times New Roman" w:eastAsia="Times New Roman" w:hAnsi="Times New Roman" w:cs="Times New Roman"/>
          <w:sz w:val="24"/>
          <w:szCs w:val="24"/>
        </w:rPr>
      </w:pPr>
      <w:del w:id="45" w:author="Wittman, Barry" w:date="2018-09-21T17:31:00Z">
        <w:r w:rsidDel="00852D5B">
          <w:rPr>
            <w:rFonts w:ascii="Times New Roman" w:eastAsia="Times New Roman" w:hAnsi="Times New Roman" w:cs="Times New Roman"/>
            <w:sz w:val="24"/>
            <w:szCs w:val="24"/>
          </w:rPr>
          <w:delText xml:space="preserve">Ios </w:delText>
        </w:r>
      </w:del>
      <w:ins w:id="46" w:author="Wittman, Barry" w:date="2018-09-21T17:31:00Z">
        <w:r w:rsidR="00852D5B">
          <w:rPr>
            <w:rFonts w:ascii="Times New Roman" w:eastAsia="Times New Roman" w:hAnsi="Times New Roman" w:cs="Times New Roman"/>
            <w:sz w:val="24"/>
            <w:szCs w:val="24"/>
          </w:rPr>
          <w:t xml:space="preserve">iOS </w:t>
        </w:r>
      </w:ins>
      <w:r>
        <w:rPr>
          <w:rFonts w:ascii="Times New Roman" w:eastAsia="Times New Roman" w:hAnsi="Times New Roman" w:cs="Times New Roman"/>
          <w:sz w:val="24"/>
          <w:szCs w:val="24"/>
        </w:rPr>
        <w:t xml:space="preserve">- </w:t>
      </w:r>
      <w:del w:id="47" w:author="Wittman, Barry" w:date="2018-09-21T17:31:00Z">
        <w:r w:rsidDel="00852D5B">
          <w:rPr>
            <w:rFonts w:ascii="Times New Roman" w:eastAsia="Times New Roman" w:hAnsi="Times New Roman" w:cs="Times New Roman"/>
            <w:sz w:val="24"/>
            <w:szCs w:val="24"/>
          </w:rPr>
          <w:delText xml:space="preserve">Ios </w:delText>
        </w:r>
      </w:del>
      <w:ins w:id="48" w:author="Wittman, Barry" w:date="2018-09-21T17:31:00Z">
        <w:r w:rsidR="00852D5B">
          <w:rPr>
            <w:rFonts w:ascii="Times New Roman" w:eastAsia="Times New Roman" w:hAnsi="Times New Roman" w:cs="Times New Roman"/>
            <w:sz w:val="24"/>
            <w:szCs w:val="24"/>
          </w:rPr>
          <w:t xml:space="preserve">iOS </w:t>
        </w:r>
      </w:ins>
      <w:r>
        <w:rPr>
          <w:rFonts w:ascii="Times New Roman" w:eastAsia="Times New Roman" w:hAnsi="Times New Roman" w:cs="Times New Roman"/>
          <w:sz w:val="24"/>
          <w:szCs w:val="24"/>
        </w:rPr>
        <w:t xml:space="preserve">(Apple)  is </w:t>
      </w:r>
      <w:del w:id="49" w:author="Wittman, Barry" w:date="2018-09-21T17:31:00Z">
        <w:r w:rsidDel="00852D5B">
          <w:rPr>
            <w:rFonts w:ascii="Times New Roman" w:eastAsia="Times New Roman" w:hAnsi="Times New Roman" w:cs="Times New Roman"/>
            <w:sz w:val="24"/>
            <w:szCs w:val="24"/>
          </w:rPr>
          <w:delText xml:space="preserve">the </w:delText>
        </w:r>
      </w:del>
      <w:ins w:id="50" w:author="Wittman, Barry" w:date="2018-09-21T17:31:00Z">
        <w:r w:rsidR="00852D5B">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mobile operating system that phones and tablets run</w:t>
      </w:r>
      <w:del w:id="51" w:author="Wittman, Barry" w:date="2018-09-21T17:31:00Z">
        <w:r w:rsidDel="00852D5B">
          <w:rPr>
            <w:rFonts w:ascii="Times New Roman" w:eastAsia="Times New Roman" w:hAnsi="Times New Roman" w:cs="Times New Roman"/>
            <w:sz w:val="24"/>
            <w:szCs w:val="24"/>
          </w:rPr>
          <w:delText xml:space="preserve"> on</w:delText>
        </w:r>
      </w:del>
      <w:r>
        <w:rPr>
          <w:rFonts w:ascii="Times New Roman" w:eastAsia="Times New Roman" w:hAnsi="Times New Roman" w:cs="Times New Roman"/>
          <w:sz w:val="24"/>
          <w:szCs w:val="24"/>
        </w:rPr>
        <w:t xml:space="preserve">. </w:t>
      </w:r>
    </w:p>
    <w:p w14:paraId="3C1E852C"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Joystick - mechanism for getting input from the user</w:t>
      </w:r>
    </w:p>
    <w:p w14:paraId="79E7B256" w14:textId="77777777" w:rsidR="00AE4873" w:rsidRDefault="00AE4873">
      <w:pPr>
        <w:spacing w:line="480" w:lineRule="auto"/>
        <w:contextualSpacing w:val="0"/>
        <w:rPr>
          <w:rFonts w:ascii="Times New Roman" w:eastAsia="Times New Roman" w:hAnsi="Times New Roman" w:cs="Times New Roman"/>
          <w:sz w:val="24"/>
          <w:szCs w:val="24"/>
        </w:rPr>
      </w:pPr>
    </w:p>
    <w:p w14:paraId="48B186C7" w14:textId="77777777" w:rsidR="00AE4873" w:rsidRDefault="00AE4873">
      <w:pPr>
        <w:spacing w:line="480" w:lineRule="auto"/>
        <w:contextualSpacing w:val="0"/>
        <w:rPr>
          <w:rFonts w:ascii="Times New Roman" w:eastAsia="Times New Roman" w:hAnsi="Times New Roman" w:cs="Times New Roman"/>
          <w:sz w:val="24"/>
          <w:szCs w:val="24"/>
        </w:rPr>
      </w:pPr>
    </w:p>
    <w:p w14:paraId="5D8C4BBF" w14:textId="77777777" w:rsidR="00AE4873" w:rsidRDefault="00AE4873">
      <w:pPr>
        <w:spacing w:line="480" w:lineRule="auto"/>
        <w:contextualSpacing w:val="0"/>
        <w:rPr>
          <w:rFonts w:ascii="Times New Roman" w:eastAsia="Times New Roman" w:hAnsi="Times New Roman" w:cs="Times New Roman"/>
          <w:sz w:val="24"/>
          <w:szCs w:val="24"/>
        </w:rPr>
      </w:pPr>
    </w:p>
    <w:p w14:paraId="6A42B4DA" w14:textId="77777777" w:rsidR="00AE4873" w:rsidRDefault="00AE4873">
      <w:pPr>
        <w:spacing w:line="480" w:lineRule="auto"/>
        <w:contextualSpacing w:val="0"/>
        <w:rPr>
          <w:rFonts w:ascii="Times New Roman" w:eastAsia="Times New Roman" w:hAnsi="Times New Roman" w:cs="Times New Roman"/>
          <w:sz w:val="24"/>
          <w:szCs w:val="24"/>
        </w:rPr>
      </w:pPr>
    </w:p>
    <w:p w14:paraId="1C210090" w14:textId="77777777" w:rsidR="00AE4873" w:rsidRDefault="00871E2E">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requirements definition</w:t>
      </w:r>
    </w:p>
    <w:p w14:paraId="391F6755" w14:textId="73BDB0A3" w:rsidR="00AE4873" w:rsidRDefault="00871E2E">
      <w:pPr>
        <w:spacing w:line="480" w:lineRule="auto"/>
        <w:contextualSpacing w:val="0"/>
        <w:rPr>
          <w:rFonts w:ascii="Times New Roman" w:eastAsia="Times New Roman" w:hAnsi="Times New Roman" w:cs="Times New Roman"/>
          <w:sz w:val="24"/>
          <w:szCs w:val="24"/>
        </w:rPr>
      </w:pPr>
      <w:del w:id="52" w:author="Wittman, Barry" w:date="2018-09-21T17:31:00Z">
        <w:r w:rsidDel="00852D5B">
          <w:rPr>
            <w:rFonts w:ascii="Times New Roman" w:eastAsia="Times New Roman" w:hAnsi="Times New Roman" w:cs="Times New Roman"/>
            <w:sz w:val="24"/>
            <w:szCs w:val="24"/>
          </w:rPr>
          <w:delText>I will describe the services provided for the user. The non-functional system requirements</w:delText>
        </w:r>
        <w:r w:rsidDel="00852D5B">
          <w:rPr>
            <w:rFonts w:ascii="Times New Roman" w:eastAsia="Times New Roman" w:hAnsi="Times New Roman" w:cs="Times New Roman"/>
            <w:sz w:val="24"/>
            <w:szCs w:val="24"/>
          </w:rPr>
          <w:tab/>
          <w:delText xml:space="preserve">should also be described in this section. </w:delText>
        </w:r>
      </w:del>
      <w:r>
        <w:rPr>
          <w:rFonts w:ascii="Times New Roman" w:eastAsia="Times New Roman" w:hAnsi="Times New Roman" w:cs="Times New Roman"/>
          <w:sz w:val="24"/>
          <w:szCs w:val="24"/>
        </w:rPr>
        <w:t xml:space="preserve">This game should </w:t>
      </w:r>
      <w:ins w:id="53" w:author="Wittman, Barry" w:date="2018-09-22T16:30:00Z">
        <w:r w:rsidR="00EF73F9">
          <w:rPr>
            <w:rFonts w:ascii="Times New Roman" w:eastAsia="Times New Roman" w:hAnsi="Times New Roman" w:cs="Times New Roman"/>
            <w:sz w:val="24"/>
            <w:szCs w:val="24"/>
          </w:rPr>
          <w:t xml:space="preserve">be </w:t>
        </w:r>
      </w:ins>
      <w:r>
        <w:rPr>
          <w:rFonts w:ascii="Times New Roman" w:eastAsia="Times New Roman" w:hAnsi="Times New Roman" w:cs="Times New Roman"/>
          <w:sz w:val="24"/>
          <w:szCs w:val="24"/>
        </w:rPr>
        <w:t xml:space="preserve">easy for people to play. </w:t>
      </w:r>
      <w:del w:id="54" w:author="Wittman, Barry" w:date="2018-09-22T16:31:00Z">
        <w:r w:rsidDel="00EF73F9">
          <w:rPr>
            <w:rFonts w:ascii="Times New Roman" w:eastAsia="Times New Roman" w:hAnsi="Times New Roman" w:cs="Times New Roman"/>
            <w:sz w:val="24"/>
            <w:szCs w:val="24"/>
          </w:rPr>
          <w:delText xml:space="preserve">You </w:delText>
        </w:r>
      </w:del>
      <w:ins w:id="55" w:author="Wittman, Barry" w:date="2018-09-22T16:31:00Z">
        <w:r w:rsidR="00EF73F9">
          <w:rPr>
            <w:rFonts w:ascii="Times New Roman" w:eastAsia="Times New Roman" w:hAnsi="Times New Roman" w:cs="Times New Roman"/>
            <w:sz w:val="24"/>
            <w:szCs w:val="24"/>
          </w:rPr>
          <w:t>Players</w:t>
        </w:r>
        <w:r w:rsidR="00EF73F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should </w:t>
      </w:r>
      <w:ins w:id="56" w:author="Wittman, Barry" w:date="2018-09-22T16:31:00Z">
        <w:r w:rsidR="00EF73F9">
          <w:rPr>
            <w:rFonts w:ascii="Times New Roman" w:eastAsia="Times New Roman" w:hAnsi="Times New Roman" w:cs="Times New Roman"/>
            <w:sz w:val="24"/>
            <w:szCs w:val="24"/>
          </w:rPr>
          <w:t xml:space="preserve">have </w:t>
        </w:r>
      </w:ins>
      <w:r>
        <w:rPr>
          <w:rFonts w:ascii="Times New Roman" w:eastAsia="Times New Roman" w:hAnsi="Times New Roman" w:cs="Times New Roman"/>
          <w:sz w:val="24"/>
          <w:szCs w:val="24"/>
        </w:rPr>
        <w:t xml:space="preserve">at least </w:t>
      </w:r>
      <w:del w:id="57" w:author="Wittman, Barry" w:date="2018-09-22T16:31:00Z">
        <w:r w:rsidDel="00EF73F9">
          <w:rPr>
            <w:rFonts w:ascii="Times New Roman" w:eastAsia="Times New Roman" w:hAnsi="Times New Roman" w:cs="Times New Roman"/>
            <w:sz w:val="24"/>
            <w:szCs w:val="24"/>
          </w:rPr>
          <w:delText xml:space="preserve">run in </w:delText>
        </w:r>
      </w:del>
      <w:r>
        <w:rPr>
          <w:rFonts w:ascii="Times New Roman" w:eastAsia="Times New Roman" w:hAnsi="Times New Roman" w:cs="Times New Roman"/>
          <w:sz w:val="24"/>
          <w:szCs w:val="24"/>
        </w:rPr>
        <w:t xml:space="preserve">Android 5.0 system called Lollipop </w:t>
      </w:r>
      <w:del w:id="58" w:author="Wittman, Barry" w:date="2018-09-22T16:31:00Z">
        <w:r w:rsidDel="00EF73F9">
          <w:rPr>
            <w:rFonts w:ascii="Times New Roman" w:eastAsia="Times New Roman" w:hAnsi="Times New Roman" w:cs="Times New Roman"/>
            <w:sz w:val="24"/>
            <w:szCs w:val="24"/>
          </w:rPr>
          <w:delText>with your</w:delText>
        </w:r>
      </w:del>
      <w:ins w:id="59" w:author="Wittman, Barry" w:date="2018-09-22T16:31:00Z">
        <w:r w:rsidR="00EF73F9">
          <w:rPr>
            <w:rFonts w:ascii="Times New Roman" w:eastAsia="Times New Roman" w:hAnsi="Times New Roman" w:cs="Times New Roman"/>
            <w:sz w:val="24"/>
            <w:szCs w:val="24"/>
          </w:rPr>
          <w:t>for their</w:t>
        </w:r>
      </w:ins>
      <w:r>
        <w:rPr>
          <w:rFonts w:ascii="Times New Roman" w:eastAsia="Times New Roman" w:hAnsi="Times New Roman" w:cs="Times New Roman"/>
          <w:sz w:val="24"/>
          <w:szCs w:val="24"/>
        </w:rPr>
        <w:t xml:space="preserve"> phone</w:t>
      </w:r>
      <w:ins w:id="60" w:author="Wittman, Barry" w:date="2018-09-22T16:31:00Z">
        <w:r w:rsidR="00EF73F9">
          <w:rPr>
            <w:rFonts w:ascii="Times New Roman" w:eastAsia="Times New Roman" w:hAnsi="Times New Roman" w:cs="Times New Roman"/>
            <w:sz w:val="24"/>
            <w:szCs w:val="24"/>
          </w:rPr>
          <w:t xml:space="preserve"> to play the game</w:t>
        </w:r>
      </w:ins>
      <w:r>
        <w:rPr>
          <w:rFonts w:ascii="Times New Roman" w:eastAsia="Times New Roman" w:hAnsi="Times New Roman" w:cs="Times New Roman"/>
          <w:sz w:val="24"/>
          <w:szCs w:val="24"/>
        </w:rPr>
        <w:t xml:space="preserve">. </w:t>
      </w:r>
      <w:del w:id="61" w:author="Wittman, Barry" w:date="2018-09-21T17:31:00Z">
        <w:r w:rsidDel="00852D5B">
          <w:rPr>
            <w:rFonts w:ascii="Times New Roman" w:eastAsia="Times New Roman" w:hAnsi="Times New Roman" w:cs="Times New Roman"/>
            <w:sz w:val="24"/>
            <w:szCs w:val="24"/>
          </w:rPr>
          <w:delText xml:space="preserve">This is the list for the user to have. </w:delText>
        </w:r>
      </w:del>
      <w:r>
        <w:rPr>
          <w:rFonts w:ascii="Times New Roman" w:eastAsia="Times New Roman" w:hAnsi="Times New Roman" w:cs="Times New Roman"/>
          <w:sz w:val="24"/>
          <w:szCs w:val="24"/>
        </w:rPr>
        <w:t xml:space="preserve">User can do these things in the list. </w:t>
      </w:r>
    </w:p>
    <w:p w14:paraId="04CC0B9D" w14:textId="77777777" w:rsidR="00AE4873" w:rsidRDefault="00871E2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should start up with a start menu </w:t>
      </w:r>
      <w:del w:id="62" w:author="Wittman, Barry" w:date="2018-09-21T17:31:00Z">
        <w:r w:rsidDel="00852D5B">
          <w:rPr>
            <w:rFonts w:ascii="Times New Roman" w:eastAsia="Times New Roman" w:hAnsi="Times New Roman" w:cs="Times New Roman"/>
            <w:sz w:val="24"/>
            <w:szCs w:val="24"/>
          </w:rPr>
          <w:delText>that states</w:delText>
        </w:r>
      </w:del>
      <w:ins w:id="63" w:author="Wittman, Barry" w:date="2018-09-21T17:31:00Z">
        <w:r w:rsidR="00852D5B">
          <w:rPr>
            <w:rFonts w:ascii="Times New Roman" w:eastAsia="Times New Roman" w:hAnsi="Times New Roman" w:cs="Times New Roman"/>
            <w:sz w:val="24"/>
            <w:szCs w:val="24"/>
          </w:rPr>
          <w:t>with choices:</w:t>
        </w:r>
      </w:ins>
      <w:del w:id="64" w:author="Wittman, Barry" w:date="2018-09-21T17:32:00Z">
        <w:r w:rsidDel="00852D5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“Play”, “Unlockables”, </w:t>
      </w:r>
      <w:ins w:id="65" w:author="Wittman, Barry" w:date="2018-09-21T17:32:00Z">
        <w:r w:rsidR="00852D5B">
          <w:rPr>
            <w:rFonts w:ascii="Times New Roman" w:eastAsia="Times New Roman" w:hAnsi="Times New Roman" w:cs="Times New Roman"/>
            <w:sz w:val="24"/>
            <w:szCs w:val="24"/>
          </w:rPr>
          <w:t>and “</w:t>
        </w:r>
      </w:ins>
      <w:del w:id="66" w:author="Wittman, Barry" w:date="2018-09-21T17:32:00Z">
        <w:r w:rsidDel="00852D5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Settings”.</w:t>
      </w:r>
    </w:p>
    <w:p w14:paraId="22E63072" w14:textId="77777777" w:rsidR="00AE4873" w:rsidRDefault="00871E2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“Play” is tapped, the system should begin to run the game.</w:t>
      </w:r>
    </w:p>
    <w:p w14:paraId="73DD57E8" w14:textId="77777777" w:rsidR="00AE4873" w:rsidRDefault="00871E2E">
      <w:pPr>
        <w:numPr>
          <w:ilvl w:val="0"/>
          <w:numId w:val="1"/>
        </w:numPr>
        <w:spacing w:line="480" w:lineRule="auto"/>
        <w:rPr>
          <w:rFonts w:ascii="Times New Roman" w:eastAsia="Times New Roman" w:hAnsi="Times New Roman" w:cs="Times New Roman"/>
          <w:sz w:val="24"/>
          <w:szCs w:val="24"/>
        </w:rPr>
      </w:pPr>
      <w:commentRangeStart w:id="67"/>
      <w:r>
        <w:rPr>
          <w:rFonts w:ascii="Times New Roman" w:eastAsia="Times New Roman" w:hAnsi="Times New Roman" w:cs="Times New Roman"/>
          <w:sz w:val="24"/>
          <w:szCs w:val="24"/>
        </w:rPr>
        <w:t>When “Unlockables” is tapped, the system should take you to a screen where you can unlock characters and backgrounds with the coins picked up in the game.</w:t>
      </w:r>
      <w:commentRangeEnd w:id="67"/>
      <w:r w:rsidR="00852D5B">
        <w:rPr>
          <w:rStyle w:val="CommentReference"/>
        </w:rPr>
        <w:commentReference w:id="67"/>
      </w:r>
    </w:p>
    <w:p w14:paraId="0D825EF6" w14:textId="77777777" w:rsidR="00AE4873" w:rsidRDefault="00871E2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“Settings” is tapped, the system should take you to a screen where you can change various settings such as music and sound effect volume.</w:t>
      </w:r>
    </w:p>
    <w:p w14:paraId="5D81CA9F" w14:textId="77777777" w:rsidR="00AE4873" w:rsidRDefault="00871E2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playing the game, </w:t>
      </w:r>
      <w:del w:id="68" w:author="Wittman, Barry" w:date="2018-09-21T17:32:00Z">
        <w:r w:rsidDel="00852D5B">
          <w:rPr>
            <w:rFonts w:ascii="Times New Roman" w:eastAsia="Times New Roman" w:hAnsi="Times New Roman" w:cs="Times New Roman"/>
            <w:sz w:val="24"/>
            <w:szCs w:val="24"/>
          </w:rPr>
          <w:delText xml:space="preserve">Dragging </w:delText>
        </w:r>
      </w:del>
      <w:ins w:id="69" w:author="Wittman, Barry" w:date="2018-09-21T17:32:00Z">
        <w:r w:rsidR="00852D5B">
          <w:rPr>
            <w:rFonts w:ascii="Times New Roman" w:eastAsia="Times New Roman" w:hAnsi="Times New Roman" w:cs="Times New Roman"/>
            <w:sz w:val="24"/>
            <w:szCs w:val="24"/>
          </w:rPr>
          <w:t xml:space="preserve">dragging </w:t>
        </w:r>
      </w:ins>
      <w:r>
        <w:rPr>
          <w:rFonts w:ascii="Times New Roman" w:eastAsia="Times New Roman" w:hAnsi="Times New Roman" w:cs="Times New Roman"/>
          <w:sz w:val="24"/>
          <w:szCs w:val="24"/>
        </w:rPr>
        <w:t xml:space="preserve">the virtual joystick in the bottom right corner will cause the system to communicate with your character, making your character move. </w:t>
      </w:r>
    </w:p>
    <w:p w14:paraId="57472BFF" w14:textId="77777777" w:rsidR="00AE4873" w:rsidRDefault="00871E2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the character picks up a weapon, the new button </w:t>
      </w:r>
      <w:del w:id="70" w:author="Wittman, Barry" w:date="2018-09-21T17:33:00Z">
        <w:r w:rsidDel="00852D5B">
          <w:rPr>
            <w:rFonts w:ascii="Times New Roman" w:eastAsia="Times New Roman" w:hAnsi="Times New Roman" w:cs="Times New Roman"/>
            <w:sz w:val="24"/>
            <w:szCs w:val="24"/>
          </w:rPr>
          <w:delText xml:space="preserve">will appear </w:delText>
        </w:r>
      </w:del>
      <w:ins w:id="71" w:author="Wittman, Barry" w:date="2018-09-21T17:33:00Z">
        <w:r w:rsidR="00852D5B">
          <w:rPr>
            <w:rFonts w:ascii="Times New Roman" w:eastAsia="Times New Roman" w:hAnsi="Times New Roman" w:cs="Times New Roman"/>
            <w:sz w:val="24"/>
            <w:szCs w:val="24"/>
          </w:rPr>
          <w:t xml:space="preserve">reading </w:t>
        </w:r>
      </w:ins>
      <w:r>
        <w:rPr>
          <w:rFonts w:ascii="Times New Roman" w:eastAsia="Times New Roman" w:hAnsi="Times New Roman" w:cs="Times New Roman"/>
          <w:sz w:val="24"/>
          <w:szCs w:val="24"/>
        </w:rPr>
        <w:t>“</w:t>
      </w:r>
      <w:del w:id="72" w:author="Wittman, Barry" w:date="2018-09-21T17:33:00Z">
        <w:r w:rsidDel="00852D5B">
          <w:rPr>
            <w:rFonts w:ascii="Times New Roman" w:eastAsia="Times New Roman" w:hAnsi="Times New Roman" w:cs="Times New Roman"/>
            <w:sz w:val="24"/>
            <w:szCs w:val="24"/>
          </w:rPr>
          <w:delText>shoot</w:delText>
        </w:r>
      </w:del>
      <w:ins w:id="73" w:author="Wittman, Barry" w:date="2018-09-21T17:33:00Z">
        <w:r w:rsidR="00852D5B">
          <w:rPr>
            <w:rFonts w:ascii="Times New Roman" w:eastAsia="Times New Roman" w:hAnsi="Times New Roman" w:cs="Times New Roman"/>
            <w:sz w:val="24"/>
            <w:szCs w:val="24"/>
          </w:rPr>
          <w:t>Shoot</w:t>
        </w:r>
      </w:ins>
      <w:r>
        <w:rPr>
          <w:rFonts w:ascii="Times New Roman" w:eastAsia="Times New Roman" w:hAnsi="Times New Roman" w:cs="Times New Roman"/>
          <w:sz w:val="24"/>
          <w:szCs w:val="24"/>
        </w:rPr>
        <w:t xml:space="preserve">” </w:t>
      </w:r>
      <w:ins w:id="74" w:author="Wittman, Barry" w:date="2018-09-21T17:33:00Z">
        <w:r w:rsidR="00852D5B">
          <w:rPr>
            <w:rFonts w:ascii="Times New Roman" w:eastAsia="Times New Roman" w:hAnsi="Times New Roman" w:cs="Times New Roman"/>
            <w:sz w:val="24"/>
            <w:szCs w:val="24"/>
          </w:rPr>
          <w:t xml:space="preserve">will appear, </w:t>
        </w:r>
      </w:ins>
      <w:r>
        <w:rPr>
          <w:rFonts w:ascii="Times New Roman" w:eastAsia="Times New Roman" w:hAnsi="Times New Roman" w:cs="Times New Roman"/>
          <w:sz w:val="24"/>
          <w:szCs w:val="24"/>
        </w:rPr>
        <w:t xml:space="preserve">and you </w:t>
      </w:r>
      <w:del w:id="75" w:author="Wittman, Barry" w:date="2018-09-21T17:33:00Z">
        <w:r w:rsidDel="00852D5B">
          <w:rPr>
            <w:rFonts w:ascii="Times New Roman" w:eastAsia="Times New Roman" w:hAnsi="Times New Roman" w:cs="Times New Roman"/>
            <w:sz w:val="24"/>
            <w:szCs w:val="24"/>
          </w:rPr>
          <w:delText xml:space="preserve">can </w:delText>
        </w:r>
      </w:del>
      <w:ins w:id="76" w:author="Wittman, Barry" w:date="2018-09-21T17:33:00Z">
        <w:r w:rsidR="00852D5B">
          <w:rPr>
            <w:rFonts w:ascii="Times New Roman" w:eastAsia="Times New Roman" w:hAnsi="Times New Roman" w:cs="Times New Roman"/>
            <w:sz w:val="24"/>
            <w:szCs w:val="24"/>
          </w:rPr>
          <w:t xml:space="preserve">will be able </w:t>
        </w:r>
      </w:ins>
      <w:r>
        <w:rPr>
          <w:rFonts w:ascii="Times New Roman" w:eastAsia="Times New Roman" w:hAnsi="Times New Roman" w:cs="Times New Roman"/>
          <w:sz w:val="24"/>
          <w:szCs w:val="24"/>
        </w:rPr>
        <w:t>click on the button</w:t>
      </w:r>
      <w:ins w:id="77" w:author="Wittman, Barry" w:date="2018-09-21T17:33:00Z">
        <w:r w:rsidR="00852D5B">
          <w:rPr>
            <w:rFonts w:ascii="Times New Roman" w:eastAsia="Times New Roman" w:hAnsi="Times New Roman" w:cs="Times New Roman"/>
            <w:sz w:val="24"/>
            <w:szCs w:val="24"/>
          </w:rPr>
          <w:t xml:space="preserve"> to fire</w:t>
        </w:r>
      </w:ins>
      <w:r>
        <w:rPr>
          <w:rFonts w:ascii="Times New Roman" w:eastAsia="Times New Roman" w:hAnsi="Times New Roman" w:cs="Times New Roman"/>
          <w:sz w:val="24"/>
          <w:szCs w:val="24"/>
        </w:rPr>
        <w:t>.</w:t>
      </w:r>
    </w:p>
    <w:p w14:paraId="606FC79A"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architecture</w:t>
      </w:r>
    </w:p>
    <w:p w14:paraId="3B49435A" w14:textId="77777777" w:rsidR="00AE4873" w:rsidRDefault="00871E2E">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two main packages that Don’t Die will utilize, the state package and sprite package. </w:t>
      </w:r>
      <w:commentRangeStart w:id="78"/>
      <w:r>
        <w:rPr>
          <w:rFonts w:ascii="Times New Roman" w:eastAsia="Times New Roman" w:hAnsi="Times New Roman" w:cs="Times New Roman"/>
          <w:sz w:val="24"/>
          <w:szCs w:val="24"/>
        </w:rPr>
        <w:t>The state package will be used to create different states</w:t>
      </w:r>
      <w:ins w:id="79" w:author="Wittman, Barry" w:date="2018-09-21T17:33:00Z">
        <w:r w:rsidR="00852D5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the sprite package will be used to create different characters in the game.</w:t>
      </w:r>
      <w:commentRangeEnd w:id="78"/>
      <w:r w:rsidR="00852D5B">
        <w:rPr>
          <w:rStyle w:val="CommentReference"/>
        </w:rPr>
        <w:commentReference w:id="78"/>
      </w:r>
      <w:r>
        <w:rPr>
          <w:rFonts w:ascii="Times New Roman" w:eastAsia="Times New Roman" w:hAnsi="Times New Roman" w:cs="Times New Roman"/>
          <w:sz w:val="24"/>
          <w:szCs w:val="24"/>
        </w:rPr>
        <w:t xml:space="preserve"> The state package will consist of different classes that will be used to play the actual game, while the sprite package will consist of character interactions, items, </w:t>
      </w:r>
      <w:del w:id="80" w:author="Wittman, Barry" w:date="2018-09-21T17:34:00Z">
        <w:r w:rsidDel="00852D5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and attributes. </w:t>
      </w:r>
    </w:p>
    <w:p w14:paraId="04A99676" w14:textId="77777777" w:rsidR="00AE4873" w:rsidRDefault="00871E2E">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architecture of Don’t Die will be a stack of different states. We will have classes of different states that will be needed, such as a menu state, play state, pause state, </w:t>
      </w:r>
      <w:del w:id="81" w:author="Wittman, Barry" w:date="2018-09-21T17:34:00Z">
        <w:r w:rsidDel="00852D5B">
          <w:rPr>
            <w:rFonts w:ascii="Times New Roman" w:eastAsia="Times New Roman" w:hAnsi="Times New Roman" w:cs="Times New Roman"/>
            <w:sz w:val="24"/>
            <w:szCs w:val="24"/>
          </w:rPr>
          <w:delText>ect</w:delText>
        </w:r>
      </w:del>
      <w:ins w:id="82" w:author="Wittman, Barry" w:date="2018-09-21T17:34:00Z">
        <w:r w:rsidR="00852D5B">
          <w:rPr>
            <w:rFonts w:ascii="Times New Roman" w:eastAsia="Times New Roman" w:hAnsi="Times New Roman" w:cs="Times New Roman"/>
            <w:sz w:val="24"/>
            <w:szCs w:val="24"/>
          </w:rPr>
          <w:t>etc</w:t>
        </w:r>
      </w:ins>
      <w:r>
        <w:rPr>
          <w:rFonts w:ascii="Times New Roman" w:eastAsia="Times New Roman" w:hAnsi="Times New Roman" w:cs="Times New Roman"/>
          <w:sz w:val="24"/>
          <w:szCs w:val="24"/>
        </w:rPr>
        <w:t>. Each state will have different purposes</w:t>
      </w:r>
      <w:del w:id="83" w:author="Wittman, Barry" w:date="2018-09-21T17:34:00Z">
        <w:r w:rsidDel="00852D5B">
          <w:rPr>
            <w:rFonts w:ascii="Times New Roman" w:eastAsia="Times New Roman" w:hAnsi="Times New Roman" w:cs="Times New Roman"/>
            <w:sz w:val="24"/>
            <w:szCs w:val="24"/>
          </w:rPr>
          <w:delText xml:space="preserve">; </w:delText>
        </w:r>
      </w:del>
      <w:ins w:id="84" w:author="Wittman, Barry" w:date="2018-09-21T17:34:00Z">
        <w:r w:rsidR="00852D5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PlayState will be the actual game being played. MenuState will </w:t>
      </w:r>
      <w:del w:id="85" w:author="Wittman, Barry" w:date="2018-09-21T17:34:00Z">
        <w:r w:rsidDel="00852D5B">
          <w:rPr>
            <w:rFonts w:ascii="Times New Roman" w:eastAsia="Times New Roman" w:hAnsi="Times New Roman" w:cs="Times New Roman"/>
            <w:sz w:val="24"/>
            <w:szCs w:val="24"/>
          </w:rPr>
          <w:delText xml:space="preserve">simply </w:delText>
        </w:r>
      </w:del>
      <w:r>
        <w:rPr>
          <w:rFonts w:ascii="Times New Roman" w:eastAsia="Times New Roman" w:hAnsi="Times New Roman" w:cs="Times New Roman"/>
          <w:sz w:val="24"/>
          <w:szCs w:val="24"/>
        </w:rPr>
        <w:t>be the menu</w:t>
      </w:r>
      <w:ins w:id="86" w:author="Wittman, Barry" w:date="2018-09-21T17:34:00Z">
        <w:r w:rsidR="00852D5B">
          <w:rPr>
            <w:rFonts w:ascii="Times New Roman" w:eastAsia="Times New Roman" w:hAnsi="Times New Roman" w:cs="Times New Roman"/>
            <w:sz w:val="24"/>
            <w:szCs w:val="24"/>
          </w:rPr>
          <w:t xml:space="preserve"> of choices</w:t>
        </w:r>
      </w:ins>
      <w:r>
        <w:rPr>
          <w:rFonts w:ascii="Times New Roman" w:eastAsia="Times New Roman" w:hAnsi="Times New Roman" w:cs="Times New Roman"/>
          <w:sz w:val="24"/>
          <w:szCs w:val="24"/>
        </w:rPr>
        <w:t>. GameStateMan</w:t>
      </w:r>
      <w:ins w:id="87" w:author="Wittman, Barry" w:date="2018-09-21T17:34:00Z">
        <w:r w:rsidR="00852D5B">
          <w:rPr>
            <w:rFonts w:ascii="Times New Roman" w:eastAsia="Times New Roman" w:hAnsi="Times New Roman" w:cs="Times New Roman"/>
            <w:sz w:val="24"/>
            <w:szCs w:val="24"/>
          </w:rPr>
          <w:t>a</w:t>
        </w:r>
      </w:ins>
      <w:r>
        <w:rPr>
          <w:rFonts w:ascii="Times New Roman" w:eastAsia="Times New Roman" w:hAnsi="Times New Roman" w:cs="Times New Roman"/>
          <w:sz w:val="24"/>
          <w:szCs w:val="24"/>
        </w:rPr>
        <w:t xml:space="preserve">ger is essential because this class is the controller of all the states. Whatever state is on top of the stack will be the state the game is in. </w:t>
      </w:r>
    </w:p>
    <w:p w14:paraId="78FDDA45" w14:textId="77777777" w:rsidR="00AE4873" w:rsidRDefault="00871E2E">
      <w:pPr>
        <w:spacing w:line="480" w:lineRule="auto"/>
        <w:ind w:firstLine="720"/>
        <w:contextualSpacing w:val="0"/>
        <w:rPr>
          <w:rFonts w:ascii="Times New Roman" w:eastAsia="Times New Roman" w:hAnsi="Times New Roman" w:cs="Times New Roman"/>
          <w:sz w:val="24"/>
          <w:szCs w:val="24"/>
        </w:rPr>
      </w:pPr>
      <w:del w:id="88" w:author="Wittman, Barry" w:date="2018-09-21T17:35:00Z">
        <w:r w:rsidDel="00852D5B">
          <w:rPr>
            <w:rFonts w:ascii="Times New Roman" w:eastAsia="Times New Roman" w:hAnsi="Times New Roman" w:cs="Times New Roman"/>
            <w:sz w:val="24"/>
            <w:szCs w:val="24"/>
          </w:rPr>
          <w:delText>In t</w:delText>
        </w:r>
      </w:del>
      <w:ins w:id="89" w:author="Wittman, Barry" w:date="2018-09-21T17:35:00Z">
        <w:r w:rsidR="00852D5B">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 xml:space="preserve">he Don’t Die PlayState </w:t>
      </w:r>
      <w:del w:id="90" w:author="Wittman, Barry" w:date="2018-09-21T17:35:00Z">
        <w:r w:rsidDel="00852D5B">
          <w:rPr>
            <w:rFonts w:ascii="Times New Roman" w:eastAsia="Times New Roman" w:hAnsi="Times New Roman" w:cs="Times New Roman"/>
            <w:sz w:val="24"/>
            <w:szCs w:val="24"/>
          </w:rPr>
          <w:delText xml:space="preserve">there </w:delText>
        </w:r>
      </w:del>
      <w:r>
        <w:rPr>
          <w:rFonts w:ascii="Times New Roman" w:eastAsia="Times New Roman" w:hAnsi="Times New Roman" w:cs="Times New Roman"/>
          <w:sz w:val="24"/>
          <w:szCs w:val="24"/>
        </w:rPr>
        <w:t xml:space="preserve">will </w:t>
      </w:r>
      <w:ins w:id="91" w:author="Wittman, Barry" w:date="2018-09-21T17:35:00Z">
        <w:r w:rsidR="00852D5B">
          <w:rPr>
            <w:rFonts w:ascii="Times New Roman" w:eastAsia="Times New Roman" w:hAnsi="Times New Roman" w:cs="Times New Roman"/>
            <w:sz w:val="24"/>
            <w:szCs w:val="24"/>
          </w:rPr>
          <w:t xml:space="preserve">track </w:t>
        </w:r>
      </w:ins>
      <w:del w:id="92" w:author="Wittman, Barry" w:date="2018-09-21T17:35:00Z">
        <w:r w:rsidDel="00852D5B">
          <w:rPr>
            <w:rFonts w:ascii="Times New Roman" w:eastAsia="Times New Roman" w:hAnsi="Times New Roman" w:cs="Times New Roman"/>
            <w:sz w:val="24"/>
            <w:szCs w:val="24"/>
          </w:rPr>
          <w:delText xml:space="preserve">be </w:delText>
        </w:r>
      </w:del>
      <w:r>
        <w:rPr>
          <w:rFonts w:ascii="Times New Roman" w:eastAsia="Times New Roman" w:hAnsi="Times New Roman" w:cs="Times New Roman"/>
          <w:sz w:val="24"/>
          <w:szCs w:val="24"/>
        </w:rPr>
        <w:t>our playable character, items</w:t>
      </w:r>
      <w:del w:id="93" w:author="Wittman, Barry" w:date="2018-09-21T17:35:00Z">
        <w:r w:rsidDel="00852D5B">
          <w:rPr>
            <w:rFonts w:ascii="Times New Roman" w:eastAsia="Times New Roman" w:hAnsi="Times New Roman" w:cs="Times New Roman"/>
            <w:sz w:val="24"/>
            <w:szCs w:val="24"/>
          </w:rPr>
          <w:delText xml:space="preserve">. </w:delText>
        </w:r>
      </w:del>
      <w:ins w:id="94" w:author="Wittman, Barry" w:date="2018-09-21T17:35:00Z">
        <w:r w:rsidR="00852D5B">
          <w:rPr>
            <w:rFonts w:ascii="Times New Roman" w:eastAsia="Times New Roman" w:hAnsi="Times New Roman" w:cs="Times New Roman"/>
            <w:sz w:val="24"/>
            <w:szCs w:val="24"/>
          </w:rPr>
          <w:t xml:space="preserve">, </w:t>
        </w:r>
      </w:ins>
      <w:del w:id="95" w:author="Wittman, Barry" w:date="2018-09-21T17:35:00Z">
        <w:r w:rsidDel="00852D5B">
          <w:rPr>
            <w:rFonts w:ascii="Times New Roman" w:eastAsia="Times New Roman" w:hAnsi="Times New Roman" w:cs="Times New Roman"/>
            <w:sz w:val="24"/>
            <w:szCs w:val="24"/>
          </w:rPr>
          <w:delText>Coins</w:delText>
        </w:r>
      </w:del>
      <w:ins w:id="96" w:author="Wittman, Barry" w:date="2018-09-21T17:35:00Z">
        <w:r w:rsidR="00852D5B">
          <w:rPr>
            <w:rFonts w:ascii="Times New Roman" w:eastAsia="Times New Roman" w:hAnsi="Times New Roman" w:cs="Times New Roman"/>
            <w:sz w:val="24"/>
            <w:szCs w:val="24"/>
          </w:rPr>
          <w:t>coins</w:t>
        </w:r>
      </w:ins>
      <w:r>
        <w:rPr>
          <w:rFonts w:ascii="Times New Roman" w:eastAsia="Times New Roman" w:hAnsi="Times New Roman" w:cs="Times New Roman"/>
          <w:sz w:val="24"/>
          <w:szCs w:val="24"/>
        </w:rPr>
        <w:t>, and a</w:t>
      </w:r>
      <w:ins w:id="97" w:author="Wittman, Barry" w:date="2018-09-21T17:35:00Z">
        <w:r w:rsidR="00852D5B">
          <w:rPr>
            <w:rFonts w:ascii="Times New Roman" w:eastAsia="Times New Roman" w:hAnsi="Times New Roman" w:cs="Times New Roman"/>
            <w:sz w:val="24"/>
            <w:szCs w:val="24"/>
          </w:rPr>
          <w:t>n</w:t>
        </w:r>
      </w:ins>
      <w:r>
        <w:rPr>
          <w:rFonts w:ascii="Times New Roman" w:eastAsia="Times New Roman" w:hAnsi="Times New Roman" w:cs="Times New Roman"/>
          <w:sz w:val="24"/>
          <w:szCs w:val="24"/>
        </w:rPr>
        <w:t xml:space="preserve"> </w:t>
      </w:r>
      <w:del w:id="98" w:author="Wittman, Barry" w:date="2018-09-21T17:35:00Z">
        <w:r w:rsidDel="00852D5B">
          <w:rPr>
            <w:rFonts w:ascii="Times New Roman" w:eastAsia="Times New Roman" w:hAnsi="Times New Roman" w:cs="Times New Roman"/>
            <w:sz w:val="24"/>
            <w:szCs w:val="24"/>
          </w:rPr>
          <w:delText xml:space="preserve">boss </w:delText>
        </w:r>
      </w:del>
      <w:ins w:id="99" w:author="Wittman, Barry" w:date="2018-09-21T17:35:00Z">
        <w:r w:rsidR="00852D5B">
          <w:rPr>
            <w:rFonts w:ascii="Times New Roman" w:eastAsia="Times New Roman" w:hAnsi="Times New Roman" w:cs="Times New Roman"/>
            <w:sz w:val="24"/>
            <w:szCs w:val="24"/>
          </w:rPr>
          <w:t xml:space="preserve">enemy </w:t>
        </w:r>
      </w:ins>
      <w:r>
        <w:rPr>
          <w:rFonts w:ascii="Times New Roman" w:eastAsia="Times New Roman" w:hAnsi="Times New Roman" w:cs="Times New Roman"/>
          <w:sz w:val="24"/>
          <w:szCs w:val="24"/>
        </w:rPr>
        <w:t xml:space="preserve">character, which all fall under the sprite package. Our main </w:t>
      </w:r>
      <w:commentRangeStart w:id="100"/>
      <w:del w:id="101" w:author="Wittman, Barry" w:date="2018-09-21T17:38:00Z">
        <w:r w:rsidDel="00C3316B">
          <w:rPr>
            <w:rFonts w:ascii="Times New Roman" w:eastAsia="Times New Roman" w:hAnsi="Times New Roman" w:cs="Times New Roman"/>
            <w:sz w:val="24"/>
            <w:szCs w:val="24"/>
          </w:rPr>
          <w:delText xml:space="preserve">character </w:delText>
        </w:r>
      </w:del>
      <w:ins w:id="102" w:author="Wittman, Barry" w:date="2018-09-21T17:38:00Z">
        <w:r w:rsidR="00C3316B">
          <w:rPr>
            <w:rFonts w:ascii="Times New Roman" w:eastAsia="Times New Roman" w:hAnsi="Times New Roman" w:cs="Times New Roman"/>
            <w:sz w:val="24"/>
            <w:szCs w:val="24"/>
          </w:rPr>
          <w:t xml:space="preserve">Character </w:t>
        </w:r>
      </w:ins>
      <w:r>
        <w:rPr>
          <w:rFonts w:ascii="Times New Roman" w:eastAsia="Times New Roman" w:hAnsi="Times New Roman" w:cs="Times New Roman"/>
          <w:sz w:val="24"/>
          <w:szCs w:val="24"/>
        </w:rPr>
        <w:t>class</w:t>
      </w:r>
      <w:commentRangeEnd w:id="100"/>
      <w:r w:rsidR="00852D5B">
        <w:rPr>
          <w:rStyle w:val="CommentReference"/>
        </w:rPr>
        <w:commentReference w:id="100"/>
      </w:r>
      <w:r>
        <w:rPr>
          <w:rFonts w:ascii="Times New Roman" w:eastAsia="Times New Roman" w:hAnsi="Times New Roman" w:cs="Times New Roman"/>
          <w:sz w:val="24"/>
          <w:szCs w:val="24"/>
        </w:rPr>
        <w:t xml:space="preserve"> will have simple movement up and down and eternally progressing left to right, alongside health. </w:t>
      </w:r>
      <w:commentRangeStart w:id="103"/>
      <w:r>
        <w:rPr>
          <w:rFonts w:ascii="Times New Roman" w:eastAsia="Times New Roman" w:hAnsi="Times New Roman" w:cs="Times New Roman"/>
          <w:sz w:val="24"/>
          <w:szCs w:val="24"/>
        </w:rPr>
        <w:t xml:space="preserve">The </w:t>
      </w:r>
      <w:del w:id="104" w:author="Wittman, Barry" w:date="2018-09-21T17:38:00Z">
        <w:r w:rsidDel="00C3316B">
          <w:rPr>
            <w:rFonts w:ascii="Times New Roman" w:eastAsia="Times New Roman" w:hAnsi="Times New Roman" w:cs="Times New Roman"/>
            <w:sz w:val="24"/>
            <w:szCs w:val="24"/>
          </w:rPr>
          <w:delText xml:space="preserve">item </w:delText>
        </w:r>
      </w:del>
      <w:ins w:id="105" w:author="Wittman, Barry" w:date="2018-09-21T17:38:00Z">
        <w:r w:rsidR="00C3316B">
          <w:rPr>
            <w:rFonts w:ascii="Times New Roman" w:eastAsia="Times New Roman" w:hAnsi="Times New Roman" w:cs="Times New Roman"/>
            <w:sz w:val="24"/>
            <w:szCs w:val="24"/>
          </w:rPr>
          <w:t xml:space="preserve">Item </w:t>
        </w:r>
      </w:ins>
      <w:r>
        <w:rPr>
          <w:rFonts w:ascii="Times New Roman" w:eastAsia="Times New Roman" w:hAnsi="Times New Roman" w:cs="Times New Roman"/>
          <w:sz w:val="24"/>
          <w:szCs w:val="24"/>
        </w:rPr>
        <w:t xml:space="preserve">class will contain a list of different possible items that the playable character can use to damage the </w:t>
      </w:r>
      <w:del w:id="106" w:author="Wittman, Barry" w:date="2018-09-21T17:38:00Z">
        <w:r w:rsidDel="00C3316B">
          <w:rPr>
            <w:rFonts w:ascii="Times New Roman" w:eastAsia="Times New Roman" w:hAnsi="Times New Roman" w:cs="Times New Roman"/>
            <w:sz w:val="24"/>
            <w:szCs w:val="24"/>
          </w:rPr>
          <w:delText>boss character</w:delText>
        </w:r>
      </w:del>
      <w:ins w:id="107" w:author="Wittman, Barry" w:date="2018-09-21T17:38:00Z">
        <w:r w:rsidR="00C3316B">
          <w:rPr>
            <w:rFonts w:ascii="Times New Roman" w:eastAsia="Times New Roman" w:hAnsi="Times New Roman" w:cs="Times New Roman"/>
            <w:sz w:val="24"/>
            <w:szCs w:val="24"/>
          </w:rPr>
          <w:t>enemy</w:t>
        </w:r>
      </w:ins>
      <w:r>
        <w:rPr>
          <w:rFonts w:ascii="Times New Roman" w:eastAsia="Times New Roman" w:hAnsi="Times New Roman" w:cs="Times New Roman"/>
          <w:sz w:val="24"/>
          <w:szCs w:val="24"/>
        </w:rPr>
        <w:t>.</w:t>
      </w:r>
      <w:commentRangeEnd w:id="103"/>
      <w:r w:rsidR="00C3316B">
        <w:rPr>
          <w:rStyle w:val="CommentReference"/>
        </w:rPr>
        <w:commentReference w:id="103"/>
      </w:r>
      <w:r>
        <w:rPr>
          <w:rFonts w:ascii="Times New Roman" w:eastAsia="Times New Roman" w:hAnsi="Times New Roman" w:cs="Times New Roman"/>
          <w:sz w:val="24"/>
          <w:szCs w:val="24"/>
        </w:rPr>
        <w:t xml:space="preserve"> </w:t>
      </w:r>
      <w:commentRangeStart w:id="108"/>
      <w:r>
        <w:rPr>
          <w:rFonts w:ascii="Times New Roman" w:eastAsia="Times New Roman" w:hAnsi="Times New Roman" w:cs="Times New Roman"/>
          <w:sz w:val="24"/>
          <w:szCs w:val="24"/>
        </w:rPr>
        <w:t xml:space="preserve">The </w:t>
      </w:r>
      <w:del w:id="109" w:author="Wittman, Barry" w:date="2018-09-21T17:38:00Z">
        <w:r w:rsidDel="00C3316B">
          <w:rPr>
            <w:rFonts w:ascii="Times New Roman" w:eastAsia="Times New Roman" w:hAnsi="Times New Roman" w:cs="Times New Roman"/>
            <w:sz w:val="24"/>
            <w:szCs w:val="24"/>
          </w:rPr>
          <w:delText xml:space="preserve">Boss </w:delText>
        </w:r>
      </w:del>
      <w:ins w:id="110" w:author="Wittman, Barry" w:date="2018-09-21T17:38:00Z">
        <w:r w:rsidR="00C3316B">
          <w:rPr>
            <w:rFonts w:ascii="Times New Roman" w:eastAsia="Times New Roman" w:hAnsi="Times New Roman" w:cs="Times New Roman"/>
            <w:sz w:val="24"/>
            <w:szCs w:val="24"/>
          </w:rPr>
          <w:t xml:space="preserve">Enemy </w:t>
        </w:r>
      </w:ins>
      <w:r>
        <w:rPr>
          <w:rFonts w:ascii="Times New Roman" w:eastAsia="Times New Roman" w:hAnsi="Times New Roman" w:cs="Times New Roman"/>
          <w:sz w:val="24"/>
          <w:szCs w:val="24"/>
        </w:rPr>
        <w:t xml:space="preserve">class will </w:t>
      </w:r>
      <w:commentRangeEnd w:id="108"/>
      <w:r w:rsidR="00C3316B">
        <w:rPr>
          <w:rStyle w:val="CommentReference"/>
        </w:rPr>
        <w:commentReference w:id="108"/>
      </w:r>
      <w:r>
        <w:rPr>
          <w:rFonts w:ascii="Times New Roman" w:eastAsia="Times New Roman" w:hAnsi="Times New Roman" w:cs="Times New Roman"/>
          <w:sz w:val="24"/>
          <w:szCs w:val="24"/>
        </w:rPr>
        <w:t>contain a sprite object that will move up and down with AI</w:t>
      </w:r>
      <w:del w:id="111" w:author="Wittman, Barry" w:date="2018-09-21T17:38:00Z">
        <w:r w:rsidDel="00C3316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that will project objects at the playable character </w:t>
      </w:r>
      <w:del w:id="112" w:author="Wittman, Barry" w:date="2018-09-21T17:38:00Z">
        <w:r w:rsidDel="00C3316B">
          <w:rPr>
            <w:rFonts w:ascii="Times New Roman" w:eastAsia="Times New Roman" w:hAnsi="Times New Roman" w:cs="Times New Roman"/>
            <w:sz w:val="24"/>
            <w:szCs w:val="24"/>
          </w:rPr>
          <w:delText>that will</w:delText>
        </w:r>
      </w:del>
      <w:ins w:id="113" w:author="Wittman, Barry" w:date="2018-09-21T17:38:00Z">
        <w:r w:rsidR="00C3316B">
          <w:rPr>
            <w:rFonts w:ascii="Times New Roman" w:eastAsia="Times New Roman" w:hAnsi="Times New Roman" w:cs="Times New Roman"/>
            <w:sz w:val="24"/>
            <w:szCs w:val="24"/>
          </w:rPr>
          <w:t>to</w:t>
        </w:r>
      </w:ins>
      <w:r>
        <w:rPr>
          <w:rFonts w:ascii="Times New Roman" w:eastAsia="Times New Roman" w:hAnsi="Times New Roman" w:cs="Times New Roman"/>
          <w:sz w:val="24"/>
          <w:szCs w:val="24"/>
        </w:rPr>
        <w:t xml:space="preserve"> deal damage. </w:t>
      </w:r>
    </w:p>
    <w:p w14:paraId="3DAB8C1E" w14:textId="77777777" w:rsidR="00AE4873" w:rsidRDefault="00AE4873">
      <w:pPr>
        <w:spacing w:line="480" w:lineRule="auto"/>
        <w:ind w:firstLine="720"/>
        <w:contextualSpacing w:val="0"/>
        <w:rPr>
          <w:rFonts w:ascii="Times New Roman" w:eastAsia="Times New Roman" w:hAnsi="Times New Roman" w:cs="Times New Roman"/>
          <w:sz w:val="24"/>
          <w:szCs w:val="24"/>
        </w:rPr>
      </w:pPr>
    </w:p>
    <w:p w14:paraId="792B28E5" w14:textId="77777777" w:rsidR="00AE4873" w:rsidRDefault="00871E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CDCC5" w14:textId="77777777" w:rsidR="00AE4873" w:rsidRDefault="00AE4873">
      <w:pPr>
        <w:spacing w:line="480" w:lineRule="auto"/>
        <w:contextualSpacing w:val="0"/>
        <w:rPr>
          <w:rFonts w:ascii="Times New Roman" w:eastAsia="Times New Roman" w:hAnsi="Times New Roman" w:cs="Times New Roman"/>
          <w:sz w:val="24"/>
          <w:szCs w:val="24"/>
        </w:rPr>
      </w:pPr>
    </w:p>
    <w:p w14:paraId="593E238B" w14:textId="77777777" w:rsidR="00AE4873" w:rsidRDefault="00AE4873">
      <w:pPr>
        <w:spacing w:line="480" w:lineRule="auto"/>
        <w:contextualSpacing w:val="0"/>
        <w:rPr>
          <w:rFonts w:ascii="Times New Roman" w:eastAsia="Times New Roman" w:hAnsi="Times New Roman" w:cs="Times New Roman"/>
          <w:sz w:val="24"/>
          <w:szCs w:val="24"/>
        </w:rPr>
      </w:pPr>
    </w:p>
    <w:p w14:paraId="3FE66B41" w14:textId="77777777" w:rsidR="00AE4873" w:rsidRDefault="00AE4873">
      <w:pPr>
        <w:spacing w:line="480" w:lineRule="auto"/>
        <w:contextualSpacing w:val="0"/>
        <w:rPr>
          <w:rFonts w:ascii="Times New Roman" w:eastAsia="Times New Roman" w:hAnsi="Times New Roman" w:cs="Times New Roman"/>
          <w:sz w:val="24"/>
          <w:szCs w:val="24"/>
        </w:rPr>
      </w:pPr>
    </w:p>
    <w:p w14:paraId="05AD7BB3" w14:textId="77777777" w:rsidR="00AE4873" w:rsidRDefault="00871E2E">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 specification</w:t>
      </w:r>
    </w:p>
    <w:p w14:paraId="6B6F48C2" w14:textId="77777777" w:rsidR="00AE4873" w:rsidDel="00C3316B" w:rsidRDefault="00871E2E">
      <w:pPr>
        <w:numPr>
          <w:ilvl w:val="0"/>
          <w:numId w:val="2"/>
        </w:numPr>
        <w:spacing w:line="480" w:lineRule="auto"/>
        <w:rPr>
          <w:del w:id="114" w:author="Wittman, Barry" w:date="2018-09-21T17:42:00Z"/>
          <w:rFonts w:ascii="Times New Roman" w:eastAsia="Times New Roman" w:hAnsi="Times New Roman" w:cs="Times New Roman"/>
          <w:sz w:val="24"/>
          <w:szCs w:val="24"/>
        </w:rPr>
      </w:pPr>
      <w:del w:id="115" w:author="Wittman, Barry" w:date="2018-09-21T17:42:00Z">
        <w:r w:rsidDel="00C3316B">
          <w:rPr>
            <w:rFonts w:ascii="Times New Roman" w:eastAsia="Times New Roman" w:hAnsi="Times New Roman" w:cs="Times New Roman"/>
            <w:sz w:val="24"/>
            <w:szCs w:val="24"/>
          </w:rPr>
          <w:delText xml:space="preserve">Should be able to run on Android and </w:delText>
        </w:r>
        <w:commentRangeStart w:id="116"/>
        <w:r w:rsidDel="00C3316B">
          <w:rPr>
            <w:rFonts w:ascii="Times New Roman" w:eastAsia="Times New Roman" w:hAnsi="Times New Roman" w:cs="Times New Roman"/>
            <w:sz w:val="24"/>
            <w:szCs w:val="24"/>
          </w:rPr>
          <w:delText>iOS</w:delText>
        </w:r>
      </w:del>
      <w:commentRangeEnd w:id="116"/>
      <w:r w:rsidR="00C3316B">
        <w:rPr>
          <w:rStyle w:val="CommentReference"/>
        </w:rPr>
        <w:commentReference w:id="116"/>
      </w:r>
      <w:del w:id="117" w:author="Wittman, Barry" w:date="2018-09-21T17:42:00Z">
        <w:r w:rsidDel="00C3316B">
          <w:rPr>
            <w:rFonts w:ascii="Times New Roman" w:eastAsia="Times New Roman" w:hAnsi="Times New Roman" w:cs="Times New Roman"/>
            <w:sz w:val="24"/>
            <w:szCs w:val="24"/>
          </w:rPr>
          <w:delText>.</w:delText>
        </w:r>
      </w:del>
    </w:p>
    <w:p w14:paraId="2747264D"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run on Android 5.0 and up.</w:t>
      </w:r>
    </w:p>
    <w:p w14:paraId="6F951A22" w14:textId="77777777" w:rsidR="00AE4873" w:rsidDel="00C3316B" w:rsidRDefault="00871E2E">
      <w:pPr>
        <w:numPr>
          <w:ilvl w:val="0"/>
          <w:numId w:val="2"/>
        </w:numPr>
        <w:spacing w:line="480" w:lineRule="auto"/>
        <w:rPr>
          <w:del w:id="118" w:author="Wittman, Barry" w:date="2018-09-21T17:42:00Z"/>
          <w:rFonts w:ascii="Times New Roman" w:eastAsia="Times New Roman" w:hAnsi="Times New Roman" w:cs="Times New Roman"/>
          <w:sz w:val="24"/>
          <w:szCs w:val="24"/>
        </w:rPr>
      </w:pPr>
      <w:del w:id="119" w:author="Wittman, Barry" w:date="2018-09-21T17:42:00Z">
        <w:r w:rsidDel="00C3316B">
          <w:rPr>
            <w:rFonts w:ascii="Times New Roman" w:eastAsia="Times New Roman" w:hAnsi="Times New Roman" w:cs="Times New Roman"/>
            <w:sz w:val="24"/>
            <w:szCs w:val="24"/>
          </w:rPr>
          <w:delText xml:space="preserve">Must run on iOS 11 and up.  </w:delText>
        </w:r>
      </w:del>
    </w:p>
    <w:p w14:paraId="4618731A"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start up relatively quick</w:t>
      </w:r>
      <w:ins w:id="120" w:author="Wittman, Barry" w:date="2018-09-21T17:39:00Z">
        <w:r w:rsidR="00C3316B">
          <w:rPr>
            <w:rFonts w:ascii="Times New Roman" w:eastAsia="Times New Roman" w:hAnsi="Times New Roman" w:cs="Times New Roman"/>
            <w:sz w:val="24"/>
            <w:szCs w:val="24"/>
          </w:rPr>
          <w:t>ly</w:t>
        </w:r>
      </w:ins>
      <w:r>
        <w:rPr>
          <w:rFonts w:ascii="Times New Roman" w:eastAsia="Times New Roman" w:hAnsi="Times New Roman" w:cs="Times New Roman"/>
          <w:sz w:val="24"/>
          <w:szCs w:val="24"/>
        </w:rPr>
        <w:t>.</w:t>
      </w:r>
    </w:p>
    <w:p w14:paraId="330483E3"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should be developed using Android Studio.</w:t>
      </w:r>
    </w:p>
    <w:p w14:paraId="4F447454"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should never lag or freeze</w:t>
      </w:r>
      <w:del w:id="121" w:author="Wittman, Barry" w:date="2018-09-21T17:40:00Z">
        <w:r w:rsidDel="00C3316B">
          <w:rPr>
            <w:rFonts w:ascii="Times New Roman" w:eastAsia="Times New Roman" w:hAnsi="Times New Roman" w:cs="Times New Roman"/>
            <w:sz w:val="24"/>
            <w:szCs w:val="24"/>
          </w:rPr>
          <w:delText xml:space="preserve"> up</w:delText>
        </w:r>
      </w:del>
      <w:r>
        <w:rPr>
          <w:rFonts w:ascii="Times New Roman" w:eastAsia="Times New Roman" w:hAnsi="Times New Roman" w:cs="Times New Roman"/>
          <w:sz w:val="24"/>
          <w:szCs w:val="24"/>
        </w:rPr>
        <w:t>.</w:t>
      </w:r>
    </w:p>
    <w:p w14:paraId="102FA4B1" w14:textId="77777777" w:rsidR="00AE4873" w:rsidDel="00C3316B" w:rsidRDefault="00871E2E">
      <w:pPr>
        <w:numPr>
          <w:ilvl w:val="0"/>
          <w:numId w:val="2"/>
        </w:numPr>
        <w:spacing w:line="480" w:lineRule="auto"/>
        <w:rPr>
          <w:del w:id="122" w:author="Wittman, Barry" w:date="2018-09-21T17:40:00Z"/>
          <w:rFonts w:ascii="Times New Roman" w:eastAsia="Times New Roman" w:hAnsi="Times New Roman" w:cs="Times New Roman"/>
          <w:sz w:val="24"/>
          <w:szCs w:val="24"/>
        </w:rPr>
      </w:pPr>
      <w:del w:id="123" w:author="Wittman, Barry" w:date="2018-09-21T17:40:00Z">
        <w:r w:rsidDel="00C3316B">
          <w:rPr>
            <w:rFonts w:ascii="Times New Roman" w:eastAsia="Times New Roman" w:hAnsi="Times New Roman" w:cs="Times New Roman"/>
            <w:sz w:val="24"/>
            <w:szCs w:val="24"/>
          </w:rPr>
          <w:delText>Game should be developed using Android Studio.</w:delText>
        </w:r>
      </w:del>
    </w:p>
    <w:p w14:paraId="0ECDDC8A"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not communicate with outside servers.</w:t>
      </w:r>
    </w:p>
    <w:p w14:paraId="0A92637E"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not need to make an online account.</w:t>
      </w:r>
    </w:p>
    <w:p w14:paraId="2CFF8595"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game.</w:t>
      </w:r>
    </w:p>
    <w:p w14:paraId="61B4706E"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Shall provide the ability to unlock characters</w:t>
      </w:r>
      <w:del w:id="124" w:author="Wittman, Barry" w:date="2018-09-21T17:40:00Z">
        <w:r w:rsidDel="00C3316B">
          <w:rPr>
            <w:rFonts w:ascii="Times New Roman" w:eastAsia="Times New Roman" w:hAnsi="Times New Roman" w:cs="Times New Roman"/>
            <w:sz w:val="24"/>
            <w:szCs w:val="24"/>
          </w:rPr>
          <w:delText xml:space="preserve"> and</w:delText>
        </w:r>
      </w:del>
      <w:ins w:id="125" w:author="Wittman, Barry" w:date="2018-09-21T17:40:00Z">
        <w:r w:rsidR="00C3316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p>
    <w:p w14:paraId="624A1ADA"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display warning that you must be 13 years or older to play.</w:t>
      </w:r>
    </w:p>
    <w:p w14:paraId="4FF516CE"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del w:id="126" w:author="Wittman, Barry" w:date="2018-09-21T17:40:00Z">
        <w:r w:rsidDel="00C3316B">
          <w:rPr>
            <w:rFonts w:ascii="Times New Roman" w:eastAsia="Times New Roman" w:hAnsi="Times New Roman" w:cs="Times New Roman"/>
            <w:sz w:val="24"/>
            <w:szCs w:val="24"/>
          </w:rPr>
          <w:delText xml:space="preserve">in </w:delText>
        </w:r>
      </w:del>
      <w:ins w:id="127" w:author="Wittman, Barry" w:date="2018-09-21T17:40:00Z">
        <w:r w:rsidR="00C3316B">
          <w:rPr>
            <w:rFonts w:ascii="Times New Roman" w:eastAsia="Times New Roman" w:hAnsi="Times New Roman" w:cs="Times New Roman"/>
            <w:sz w:val="24"/>
            <w:szCs w:val="24"/>
          </w:rPr>
          <w:t>in-</w:t>
        </w:r>
      </w:ins>
      <w:r>
        <w:rPr>
          <w:rFonts w:ascii="Times New Roman" w:eastAsia="Times New Roman" w:hAnsi="Times New Roman" w:cs="Times New Roman"/>
          <w:sz w:val="24"/>
          <w:szCs w:val="24"/>
        </w:rPr>
        <w:t>app purchases.</w:t>
      </w:r>
    </w:p>
    <w:p w14:paraId="0878AF1C"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Unlimited number of coins can be collected.</w:t>
      </w:r>
    </w:p>
    <w:p w14:paraId="18E28996" w14:textId="77777777" w:rsidR="00AE4873" w:rsidRDefault="00871E2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classes for Boss and Characters.</w:t>
      </w:r>
    </w:p>
    <w:p w14:paraId="45C4ECC0" w14:textId="77777777" w:rsidR="00AE4873" w:rsidRDefault="00AE4873">
      <w:pPr>
        <w:spacing w:line="480" w:lineRule="auto"/>
        <w:contextualSpacing w:val="0"/>
        <w:rPr>
          <w:rFonts w:ascii="Times New Roman" w:eastAsia="Times New Roman" w:hAnsi="Times New Roman" w:cs="Times New Roman"/>
          <w:sz w:val="24"/>
          <w:szCs w:val="24"/>
        </w:rPr>
      </w:pPr>
    </w:p>
    <w:p w14:paraId="2EBB5080" w14:textId="77777777" w:rsidR="00AE4873" w:rsidRDefault="00AE4873">
      <w:pPr>
        <w:spacing w:line="480" w:lineRule="auto"/>
        <w:contextualSpacing w:val="0"/>
        <w:rPr>
          <w:rFonts w:ascii="Times New Roman" w:eastAsia="Times New Roman" w:hAnsi="Times New Roman" w:cs="Times New Roman"/>
          <w:sz w:val="24"/>
          <w:szCs w:val="24"/>
        </w:rPr>
      </w:pPr>
    </w:p>
    <w:p w14:paraId="630C14AA" w14:textId="77777777" w:rsidR="00AE4873" w:rsidRDefault="00AE4873">
      <w:pPr>
        <w:spacing w:line="480" w:lineRule="auto"/>
        <w:contextualSpacing w:val="0"/>
        <w:rPr>
          <w:rFonts w:ascii="Times New Roman" w:eastAsia="Times New Roman" w:hAnsi="Times New Roman" w:cs="Times New Roman"/>
          <w:sz w:val="24"/>
          <w:szCs w:val="24"/>
        </w:rPr>
      </w:pPr>
    </w:p>
    <w:p w14:paraId="6181B99D" w14:textId="77777777" w:rsidR="00AE4873" w:rsidRDefault="00AE4873">
      <w:pPr>
        <w:spacing w:line="480" w:lineRule="auto"/>
        <w:contextualSpacing w:val="0"/>
        <w:rPr>
          <w:rFonts w:ascii="Times New Roman" w:eastAsia="Times New Roman" w:hAnsi="Times New Roman" w:cs="Times New Roman"/>
          <w:sz w:val="24"/>
          <w:szCs w:val="24"/>
        </w:rPr>
      </w:pPr>
    </w:p>
    <w:p w14:paraId="48BA9F8A" w14:textId="77777777" w:rsidR="00AE4873" w:rsidRDefault="00AE4873">
      <w:pPr>
        <w:spacing w:line="480" w:lineRule="auto"/>
        <w:contextualSpacing w:val="0"/>
        <w:rPr>
          <w:rFonts w:ascii="Times New Roman" w:eastAsia="Times New Roman" w:hAnsi="Times New Roman" w:cs="Times New Roman"/>
          <w:sz w:val="24"/>
          <w:szCs w:val="24"/>
        </w:rPr>
      </w:pPr>
    </w:p>
    <w:p w14:paraId="3A87535D" w14:textId="77777777" w:rsidR="00AE4873" w:rsidRDefault="00AE4873">
      <w:pPr>
        <w:spacing w:line="480" w:lineRule="auto"/>
        <w:contextualSpacing w:val="0"/>
        <w:rPr>
          <w:rFonts w:ascii="Times New Roman" w:eastAsia="Times New Roman" w:hAnsi="Times New Roman" w:cs="Times New Roman"/>
          <w:sz w:val="24"/>
          <w:szCs w:val="24"/>
        </w:rPr>
      </w:pPr>
    </w:p>
    <w:p w14:paraId="7495F5A4" w14:textId="77777777" w:rsidR="00AE4873" w:rsidRDefault="00871E2E">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models</w:t>
      </w:r>
    </w:p>
    <w:p w14:paraId="37FD9322" w14:textId="77777777" w:rsidR="00AE4873" w:rsidRDefault="00871E2E">
      <w:pPr>
        <w:spacing w:line="480" w:lineRule="auto"/>
        <w:ind w:left="720"/>
        <w:contextualSpacing w:val="0"/>
        <w:rPr>
          <w:rFonts w:ascii="Times New Roman" w:eastAsia="Times New Roman" w:hAnsi="Times New Roman" w:cs="Times New Roman"/>
          <w:sz w:val="24"/>
          <w:szCs w:val="24"/>
        </w:rPr>
      </w:pPr>
      <w:commentRangeStart w:id="128"/>
      <w:r>
        <w:rPr>
          <w:rFonts w:ascii="Times New Roman" w:eastAsia="Times New Roman" w:hAnsi="Times New Roman" w:cs="Times New Roman"/>
          <w:noProof/>
          <w:sz w:val="24"/>
          <w:szCs w:val="24"/>
          <w:lang w:val="en-US"/>
        </w:rPr>
        <w:drawing>
          <wp:inline distT="114300" distB="114300" distL="114300" distR="114300" wp14:anchorId="22E2A725" wp14:editId="6C330710">
            <wp:extent cx="5943600" cy="2743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743200"/>
                    </a:xfrm>
                    <a:prstGeom prst="rect">
                      <a:avLst/>
                    </a:prstGeom>
                    <a:ln/>
                  </pic:spPr>
                </pic:pic>
              </a:graphicData>
            </a:graphic>
          </wp:inline>
        </w:drawing>
      </w:r>
      <w:commentRangeEnd w:id="128"/>
      <w:r w:rsidR="00C3316B">
        <w:rPr>
          <w:rStyle w:val="CommentReference"/>
        </w:rPr>
        <w:commentReference w:id="128"/>
      </w:r>
    </w:p>
    <w:p w14:paraId="16025140" w14:textId="77777777" w:rsidR="00AE4873" w:rsidRDefault="00AE4873">
      <w:pPr>
        <w:spacing w:line="480" w:lineRule="auto"/>
        <w:contextualSpacing w:val="0"/>
        <w:rPr>
          <w:rFonts w:ascii="Times New Roman" w:eastAsia="Times New Roman" w:hAnsi="Times New Roman" w:cs="Times New Roman"/>
          <w:sz w:val="24"/>
          <w:szCs w:val="24"/>
        </w:rPr>
      </w:pPr>
    </w:p>
    <w:p w14:paraId="71F3CC2E" w14:textId="77777777" w:rsidR="00AE4873" w:rsidRDefault="00871E2E">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evolution</w:t>
      </w:r>
    </w:p>
    <w:p w14:paraId="30ECE8F0" w14:textId="77777777" w:rsidR="00AE4873" w:rsidRDefault="00871E2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more characters and weapons</w:t>
      </w:r>
    </w:p>
    <w:p w14:paraId="0BB10C24" w14:textId="77777777" w:rsidR="00AE4873" w:rsidRDefault="00871E2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style of characters</w:t>
      </w:r>
    </w:p>
    <w:p w14:paraId="222B8976" w14:textId="77777777" w:rsidR="00AE4873" w:rsidRDefault="00871E2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accept external controller instead of using phone only</w:t>
      </w:r>
    </w:p>
    <w:p w14:paraId="7B45392C" w14:textId="77777777" w:rsidR="00AE4873" w:rsidRDefault="00871E2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multiplayer mode</w:t>
      </w:r>
      <w:del w:id="129" w:author="Wittman, Barry" w:date="2018-09-21T17:41:00Z">
        <w:r w:rsidDel="00C3316B">
          <w:rPr>
            <w:rFonts w:ascii="Times New Roman" w:eastAsia="Times New Roman" w:hAnsi="Times New Roman" w:cs="Times New Roman"/>
            <w:sz w:val="24"/>
            <w:szCs w:val="24"/>
          </w:rPr>
          <w:delText>l</w:delText>
        </w:r>
      </w:del>
      <w:r>
        <w:rPr>
          <w:rFonts w:ascii="Times New Roman" w:eastAsia="Times New Roman" w:hAnsi="Times New Roman" w:cs="Times New Roman"/>
          <w:sz w:val="24"/>
          <w:szCs w:val="24"/>
        </w:rPr>
        <w:t xml:space="preserve"> </w:t>
      </w:r>
      <w:del w:id="130" w:author="Wittman, Barry" w:date="2018-09-21T17:41:00Z">
        <w:r w:rsidDel="00C3316B">
          <w:rPr>
            <w:rFonts w:ascii="Times New Roman" w:eastAsia="Times New Roman" w:hAnsi="Times New Roman" w:cs="Times New Roman"/>
            <w:sz w:val="24"/>
            <w:szCs w:val="24"/>
          </w:rPr>
          <w:delText xml:space="preserve">in </w:delText>
        </w:r>
      </w:del>
      <w:ins w:id="131" w:author="Wittman, Barry" w:date="2018-09-21T17:41:00Z">
        <w:r w:rsidR="00C3316B">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the game</w:t>
      </w:r>
    </w:p>
    <w:p w14:paraId="29AF4DDD" w14:textId="77777777" w:rsidR="00AE4873" w:rsidRDefault="00871E2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a switch button to switch the weapon</w:t>
      </w:r>
    </w:p>
    <w:p w14:paraId="454ADAF2" w14:textId="77777777" w:rsidR="00AE4873" w:rsidRDefault="00871E2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more detailed </w:t>
      </w:r>
      <w:del w:id="132" w:author="Wittman, Barry" w:date="2018-09-21T17:41:00Z">
        <w:r w:rsidDel="00C3316B">
          <w:rPr>
            <w:rFonts w:ascii="Times New Roman" w:eastAsia="Times New Roman" w:hAnsi="Times New Roman" w:cs="Times New Roman"/>
            <w:sz w:val="24"/>
            <w:szCs w:val="24"/>
          </w:rPr>
          <w:delText xml:space="preserve">about </w:delText>
        </w:r>
      </w:del>
      <w:r>
        <w:rPr>
          <w:rFonts w:ascii="Times New Roman" w:eastAsia="Times New Roman" w:hAnsi="Times New Roman" w:cs="Times New Roman"/>
          <w:sz w:val="24"/>
          <w:szCs w:val="24"/>
        </w:rPr>
        <w:t>game background</w:t>
      </w:r>
      <w:ins w:id="133" w:author="Wittman, Barry" w:date="2018-09-21T17:41:00Z">
        <w:r w:rsidR="00C3316B">
          <w:rPr>
            <w:rFonts w:ascii="Times New Roman" w:eastAsia="Times New Roman" w:hAnsi="Times New Roman" w:cs="Times New Roman"/>
            <w:sz w:val="24"/>
            <w:szCs w:val="24"/>
          </w:rPr>
          <w:t>s</w:t>
        </w:r>
      </w:ins>
    </w:p>
    <w:p w14:paraId="63BE5093" w14:textId="2D3DFE39" w:rsidR="00AE4873" w:rsidRDefault="00871E2E">
      <w:pPr>
        <w:spacing w:line="480" w:lineRule="auto"/>
        <w:contextualSpacing w:val="0"/>
        <w:rPr>
          <w:ins w:id="134" w:author="Wittman, Barry" w:date="2018-09-22T16:20: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game system, we first make the structure about the game. We can create the single </w:t>
      </w:r>
      <w:del w:id="135" w:author="Wittman, Barry" w:date="2018-09-21T17:41:00Z">
        <w:r w:rsidDel="00C3316B">
          <w:rPr>
            <w:rFonts w:ascii="Times New Roman" w:eastAsia="Times New Roman" w:hAnsi="Times New Roman" w:cs="Times New Roman"/>
            <w:sz w:val="24"/>
            <w:szCs w:val="24"/>
          </w:rPr>
          <w:delText xml:space="preserve">person </w:delText>
        </w:r>
      </w:del>
      <w:ins w:id="136" w:author="Wittman, Barry" w:date="2018-09-21T17:41:00Z">
        <w:r w:rsidR="00C3316B">
          <w:rPr>
            <w:rFonts w:ascii="Times New Roman" w:eastAsia="Times New Roman" w:hAnsi="Times New Roman" w:cs="Times New Roman"/>
            <w:sz w:val="24"/>
            <w:szCs w:val="24"/>
          </w:rPr>
          <w:t xml:space="preserve">player </w:t>
        </w:r>
      </w:ins>
      <w:r>
        <w:rPr>
          <w:rFonts w:ascii="Times New Roman" w:eastAsia="Times New Roman" w:hAnsi="Times New Roman" w:cs="Times New Roman"/>
          <w:sz w:val="24"/>
          <w:szCs w:val="24"/>
        </w:rPr>
        <w:t xml:space="preserve">game first. Then, we can think about the game character and weapon. </w:t>
      </w:r>
      <w:del w:id="137" w:author="Wittman, Barry" w:date="2018-09-21T17:41:00Z">
        <w:r w:rsidDel="00C3316B">
          <w:rPr>
            <w:rFonts w:ascii="Times New Roman" w:eastAsia="Times New Roman" w:hAnsi="Times New Roman" w:cs="Times New Roman"/>
            <w:sz w:val="24"/>
            <w:szCs w:val="24"/>
          </w:rPr>
          <w:delText xml:space="preserve">In the whole project, we use Android studio to develop the game. </w:delText>
        </w:r>
      </w:del>
      <w:r>
        <w:rPr>
          <w:rFonts w:ascii="Times New Roman" w:eastAsia="Times New Roman" w:hAnsi="Times New Roman" w:cs="Times New Roman"/>
          <w:sz w:val="24"/>
          <w:szCs w:val="24"/>
        </w:rPr>
        <w:t xml:space="preserve">In the end, we may </w:t>
      </w:r>
      <w:del w:id="138" w:author="Wittman, Barry" w:date="2018-09-21T17:41:00Z">
        <w:r w:rsidDel="00C3316B">
          <w:rPr>
            <w:rFonts w:ascii="Times New Roman" w:eastAsia="Times New Roman" w:hAnsi="Times New Roman" w:cs="Times New Roman"/>
            <w:sz w:val="24"/>
            <w:szCs w:val="24"/>
          </w:rPr>
          <w:delText xml:space="preserve">put </w:delText>
        </w:r>
      </w:del>
      <w:ins w:id="139" w:author="Wittman, Barry" w:date="2018-09-21T17:41:00Z">
        <w:r w:rsidR="00C3316B">
          <w:rPr>
            <w:rFonts w:ascii="Times New Roman" w:eastAsia="Times New Roman" w:hAnsi="Times New Roman" w:cs="Times New Roman"/>
            <w:sz w:val="24"/>
            <w:szCs w:val="24"/>
          </w:rPr>
          <w:t xml:space="preserve">port </w:t>
        </w:r>
      </w:ins>
      <w:r>
        <w:rPr>
          <w:rFonts w:ascii="Times New Roman" w:eastAsia="Times New Roman" w:hAnsi="Times New Roman" w:cs="Times New Roman"/>
          <w:sz w:val="24"/>
          <w:szCs w:val="24"/>
        </w:rPr>
        <w:t xml:space="preserve">the game </w:t>
      </w:r>
      <w:del w:id="140" w:author="Wittman, Barry" w:date="2018-09-21T17:42:00Z">
        <w:r w:rsidDel="00C3316B">
          <w:rPr>
            <w:rFonts w:ascii="Times New Roman" w:eastAsia="Times New Roman" w:hAnsi="Times New Roman" w:cs="Times New Roman"/>
            <w:sz w:val="24"/>
            <w:szCs w:val="24"/>
          </w:rPr>
          <w:delText xml:space="preserve">on </w:delText>
        </w:r>
      </w:del>
      <w:ins w:id="141" w:author="Wittman, Barry" w:date="2018-09-21T17:42:00Z">
        <w:r w:rsidR="00C3316B">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 xml:space="preserve">the </w:t>
      </w:r>
      <w:del w:id="142" w:author="Wittman, Barry" w:date="2018-09-21T17:42:00Z">
        <w:r w:rsidDel="00C3316B">
          <w:rPr>
            <w:rFonts w:ascii="Times New Roman" w:eastAsia="Times New Roman" w:hAnsi="Times New Roman" w:cs="Times New Roman"/>
            <w:sz w:val="24"/>
            <w:szCs w:val="24"/>
          </w:rPr>
          <w:delText xml:space="preserve">ios </w:delText>
        </w:r>
      </w:del>
      <w:ins w:id="143" w:author="Wittman, Barry" w:date="2018-09-21T17:42:00Z">
        <w:r w:rsidR="00C3316B">
          <w:rPr>
            <w:rFonts w:ascii="Times New Roman" w:eastAsia="Times New Roman" w:hAnsi="Times New Roman" w:cs="Times New Roman"/>
            <w:sz w:val="24"/>
            <w:szCs w:val="24"/>
          </w:rPr>
          <w:t xml:space="preserve">iOS </w:t>
        </w:r>
      </w:ins>
      <w:del w:id="144" w:author="Wittman, Barry" w:date="2018-09-21T17:42:00Z">
        <w:r w:rsidDel="00C3316B">
          <w:rPr>
            <w:rFonts w:ascii="Times New Roman" w:eastAsia="Times New Roman" w:hAnsi="Times New Roman" w:cs="Times New Roman"/>
            <w:sz w:val="24"/>
            <w:szCs w:val="24"/>
          </w:rPr>
          <w:delText>system</w:delText>
        </w:r>
      </w:del>
      <w:ins w:id="145" w:author="Wittman, Barry" w:date="2018-09-21T17:42:00Z">
        <w:r w:rsidR="00C3316B">
          <w:rPr>
            <w:rFonts w:ascii="Times New Roman" w:eastAsia="Times New Roman" w:hAnsi="Times New Roman" w:cs="Times New Roman"/>
            <w:sz w:val="24"/>
            <w:szCs w:val="24"/>
          </w:rPr>
          <w:t>platform</w:t>
        </w:r>
      </w:ins>
      <w:r>
        <w:rPr>
          <w:rFonts w:ascii="Times New Roman" w:eastAsia="Times New Roman" w:hAnsi="Times New Roman" w:cs="Times New Roman"/>
          <w:sz w:val="24"/>
          <w:szCs w:val="24"/>
        </w:rPr>
        <w:t xml:space="preserve">.  </w:t>
      </w:r>
    </w:p>
    <w:p w14:paraId="663D3038" w14:textId="77777777" w:rsidR="00731C32" w:rsidRDefault="00731C32" w:rsidP="00731C32">
      <w:pPr>
        <w:contextualSpacing w:val="0"/>
        <w:rPr>
          <w:ins w:id="146" w:author="Wittman, Barry" w:date="2018-09-22T16:20:00Z"/>
          <w:rFonts w:ascii="Montserrat" w:eastAsia="Montserrat" w:hAnsi="Montserrat" w:cs="Montserrat"/>
          <w:sz w:val="24"/>
          <w:szCs w:val="24"/>
        </w:rPr>
      </w:pPr>
      <w:ins w:id="147" w:author="Wittman, Barry" w:date="2018-09-22T16:20:00Z">
        <w:r w:rsidRPr="009C7C1D">
          <w:rPr>
            <w:rFonts w:ascii="Montserrat" w:eastAsia="Montserrat" w:hAnsi="Montserrat" w:cs="Montserrat"/>
            <w:sz w:val="24"/>
            <w:szCs w:val="24"/>
          </w:rPr>
          <w:lastRenderedPageBreak/>
          <w:t>Preface</w:t>
        </w:r>
        <w:r>
          <w:rPr>
            <w:rFonts w:ascii="Montserrat" w:eastAsia="Montserrat" w:hAnsi="Montserrat" w:cs="Montserrat"/>
            <w:sz w:val="24"/>
            <w:szCs w:val="24"/>
          </w:rPr>
          <w:t>:</w:t>
        </w:r>
        <w:r w:rsidRPr="009C7C1D">
          <w:rPr>
            <w:rFonts w:ascii="Montserrat" w:eastAsia="Montserrat" w:hAnsi="Montserrat" w:cs="Montserrat"/>
            <w:sz w:val="24"/>
            <w:szCs w:val="24"/>
          </w:rPr>
          <w:tab/>
        </w:r>
        <w:r>
          <w:rPr>
            <w:rFonts w:ascii="Montserrat" w:eastAsia="Montserrat" w:hAnsi="Montserrat" w:cs="Montserrat"/>
            <w:sz w:val="24"/>
            <w:szCs w:val="24"/>
          </w:rPr>
          <w:t>5/5</w:t>
        </w:r>
      </w:ins>
    </w:p>
    <w:p w14:paraId="546FBCCB" w14:textId="77777777" w:rsidR="00731C32" w:rsidRDefault="00731C32" w:rsidP="00731C32">
      <w:pPr>
        <w:contextualSpacing w:val="0"/>
        <w:rPr>
          <w:ins w:id="148" w:author="Wittman, Barry" w:date="2018-09-22T16:20:00Z"/>
          <w:rFonts w:ascii="Montserrat" w:eastAsia="Montserrat" w:hAnsi="Montserrat" w:cs="Montserrat"/>
          <w:sz w:val="24"/>
          <w:szCs w:val="24"/>
        </w:rPr>
      </w:pPr>
    </w:p>
    <w:p w14:paraId="5DAA9987" w14:textId="32B5385E" w:rsidR="00731C32" w:rsidRDefault="00731C32" w:rsidP="00731C32">
      <w:pPr>
        <w:contextualSpacing w:val="0"/>
        <w:rPr>
          <w:ins w:id="149" w:author="Wittman, Barry" w:date="2018-09-22T16:20:00Z"/>
          <w:rFonts w:ascii="Montserrat" w:eastAsia="Montserrat" w:hAnsi="Montserrat" w:cs="Montserrat"/>
          <w:sz w:val="24"/>
          <w:szCs w:val="24"/>
        </w:rPr>
      </w:pPr>
      <w:ins w:id="150" w:author="Wittman, Barry" w:date="2018-09-22T16:20:00Z">
        <w:r>
          <w:rPr>
            <w:rFonts w:ascii="Montserrat" w:eastAsia="Montserrat" w:hAnsi="Montserrat" w:cs="Montserrat"/>
            <w:sz w:val="24"/>
            <w:szCs w:val="24"/>
          </w:rPr>
          <w:t xml:space="preserve">Your preface is </w:t>
        </w:r>
      </w:ins>
      <w:ins w:id="151" w:author="Wittman, Barry" w:date="2018-09-22T16:21:00Z">
        <w:r>
          <w:rPr>
            <w:rFonts w:ascii="Montserrat" w:eastAsia="Montserrat" w:hAnsi="Montserrat" w:cs="Montserrat"/>
            <w:sz w:val="24"/>
            <w:szCs w:val="24"/>
          </w:rPr>
          <w:t>reasonable</w:t>
        </w:r>
      </w:ins>
      <w:ins w:id="152" w:author="Wittman, Barry" w:date="2018-09-22T16:20:00Z">
        <w:r>
          <w:rPr>
            <w:rFonts w:ascii="Montserrat" w:eastAsia="Montserrat" w:hAnsi="Montserrat" w:cs="Montserrat"/>
            <w:sz w:val="24"/>
            <w:szCs w:val="24"/>
          </w:rPr>
          <w:t>.</w:t>
        </w:r>
      </w:ins>
    </w:p>
    <w:p w14:paraId="74D0AB74" w14:textId="77777777" w:rsidR="00731C32" w:rsidRDefault="00731C32" w:rsidP="00731C32">
      <w:pPr>
        <w:contextualSpacing w:val="0"/>
        <w:rPr>
          <w:ins w:id="153" w:author="Wittman, Barry" w:date="2018-09-22T16:20:00Z"/>
          <w:rFonts w:ascii="Montserrat" w:eastAsia="Montserrat" w:hAnsi="Montserrat" w:cs="Montserrat"/>
          <w:sz w:val="24"/>
          <w:szCs w:val="24"/>
        </w:rPr>
      </w:pPr>
    </w:p>
    <w:p w14:paraId="044E7210" w14:textId="77777777" w:rsidR="00731C32" w:rsidRPr="009C7C1D" w:rsidRDefault="00731C32" w:rsidP="00731C32">
      <w:pPr>
        <w:contextualSpacing w:val="0"/>
        <w:rPr>
          <w:ins w:id="154" w:author="Wittman, Barry" w:date="2018-09-22T16:20:00Z"/>
          <w:rFonts w:ascii="Montserrat" w:eastAsia="Montserrat" w:hAnsi="Montserrat" w:cs="Montserrat"/>
          <w:sz w:val="24"/>
          <w:szCs w:val="24"/>
        </w:rPr>
      </w:pPr>
    </w:p>
    <w:p w14:paraId="507A7919" w14:textId="53A9A284" w:rsidR="00731C32" w:rsidRDefault="00731C32" w:rsidP="00731C32">
      <w:pPr>
        <w:contextualSpacing w:val="0"/>
        <w:rPr>
          <w:ins w:id="155" w:author="Wittman, Barry" w:date="2018-09-22T16:20:00Z"/>
          <w:rFonts w:ascii="Montserrat" w:eastAsia="Montserrat" w:hAnsi="Montserrat" w:cs="Montserrat"/>
          <w:sz w:val="24"/>
          <w:szCs w:val="24"/>
        </w:rPr>
      </w:pPr>
      <w:ins w:id="156" w:author="Wittman, Barry" w:date="2018-09-22T16:20:00Z">
        <w:r w:rsidRPr="009C7C1D">
          <w:rPr>
            <w:rFonts w:ascii="Montserrat" w:eastAsia="Montserrat" w:hAnsi="Montserrat" w:cs="Montserrat"/>
            <w:sz w:val="24"/>
            <w:szCs w:val="24"/>
          </w:rPr>
          <w:t>Introduction</w:t>
        </w:r>
        <w:r>
          <w:rPr>
            <w:rFonts w:ascii="Montserrat" w:eastAsia="Montserrat" w:hAnsi="Montserrat" w:cs="Montserrat"/>
            <w:sz w:val="24"/>
            <w:szCs w:val="24"/>
          </w:rPr>
          <w:t>:</w:t>
        </w:r>
        <w:r w:rsidRPr="009C7C1D">
          <w:rPr>
            <w:rFonts w:ascii="Montserrat" w:eastAsia="Montserrat" w:hAnsi="Montserrat" w:cs="Montserrat"/>
            <w:sz w:val="24"/>
            <w:szCs w:val="24"/>
          </w:rPr>
          <w:tab/>
        </w:r>
        <w:r>
          <w:rPr>
            <w:rFonts w:ascii="Montserrat" w:eastAsia="Montserrat" w:hAnsi="Montserrat" w:cs="Montserrat"/>
            <w:sz w:val="24"/>
            <w:szCs w:val="24"/>
          </w:rPr>
          <w:t>1</w:t>
        </w:r>
      </w:ins>
      <w:ins w:id="157" w:author="Wittman, Barry" w:date="2018-09-22T16:21:00Z">
        <w:r>
          <w:rPr>
            <w:rFonts w:ascii="Montserrat" w:eastAsia="Montserrat" w:hAnsi="Montserrat" w:cs="Montserrat"/>
            <w:sz w:val="24"/>
            <w:szCs w:val="24"/>
          </w:rPr>
          <w:t>6</w:t>
        </w:r>
      </w:ins>
      <w:ins w:id="158" w:author="Wittman, Barry" w:date="2018-09-22T16:20:00Z">
        <w:r>
          <w:rPr>
            <w:rFonts w:ascii="Montserrat" w:eastAsia="Montserrat" w:hAnsi="Montserrat" w:cs="Montserrat"/>
            <w:sz w:val="24"/>
            <w:szCs w:val="24"/>
          </w:rPr>
          <w:t>/20</w:t>
        </w:r>
      </w:ins>
    </w:p>
    <w:p w14:paraId="05849126" w14:textId="77777777" w:rsidR="00731C32" w:rsidRDefault="00731C32" w:rsidP="00731C32">
      <w:pPr>
        <w:contextualSpacing w:val="0"/>
        <w:rPr>
          <w:ins w:id="159" w:author="Wittman, Barry" w:date="2018-09-22T16:20:00Z"/>
          <w:rFonts w:ascii="Montserrat" w:eastAsia="Montserrat" w:hAnsi="Montserrat" w:cs="Montserrat"/>
          <w:sz w:val="24"/>
          <w:szCs w:val="24"/>
        </w:rPr>
      </w:pPr>
    </w:p>
    <w:p w14:paraId="49C102D8" w14:textId="1B21C47D" w:rsidR="00731C32" w:rsidRDefault="00731C32" w:rsidP="00731C32">
      <w:pPr>
        <w:contextualSpacing w:val="0"/>
        <w:rPr>
          <w:ins w:id="160" w:author="Wittman, Barry" w:date="2018-09-22T16:22:00Z"/>
          <w:rFonts w:ascii="Montserrat" w:eastAsia="Montserrat" w:hAnsi="Montserrat" w:cs="Montserrat"/>
          <w:sz w:val="24"/>
          <w:szCs w:val="24"/>
        </w:rPr>
      </w:pPr>
      <w:ins w:id="161" w:author="Wittman, Barry" w:date="2018-09-22T16:20:00Z">
        <w:r>
          <w:rPr>
            <w:rFonts w:ascii="Montserrat" w:eastAsia="Montserrat" w:hAnsi="Montserrat" w:cs="Montserrat"/>
            <w:sz w:val="24"/>
            <w:szCs w:val="24"/>
          </w:rPr>
          <w:t xml:space="preserve">Your introduction is an opportunity for you to describe the system at a high level, but </w:t>
        </w:r>
      </w:ins>
      <w:ins w:id="162" w:author="Wittman, Barry" w:date="2018-09-22T16:21:00Z">
        <w:r>
          <w:rPr>
            <w:rFonts w:ascii="Montserrat" w:eastAsia="Montserrat" w:hAnsi="Montserrat" w:cs="Montserrat"/>
            <w:sz w:val="24"/>
            <w:szCs w:val="24"/>
          </w:rPr>
          <w:t>you could be much clearer.  Are there other games similar to Don</w:t>
        </w:r>
      </w:ins>
      <w:ins w:id="163" w:author="Wittman, Barry" w:date="2018-09-22T16:22:00Z">
        <w:r>
          <w:rPr>
            <w:rFonts w:ascii="Montserrat" w:eastAsia="Montserrat" w:hAnsi="Montserrat" w:cs="Montserrat"/>
            <w:sz w:val="24"/>
            <w:szCs w:val="24"/>
          </w:rPr>
          <w:t>’t Die that you could compare to (with citations)?</w:t>
        </w:r>
      </w:ins>
    </w:p>
    <w:p w14:paraId="797BAEA5" w14:textId="18E7FBD6" w:rsidR="00731C32" w:rsidRDefault="00731C32" w:rsidP="00731C32">
      <w:pPr>
        <w:contextualSpacing w:val="0"/>
        <w:rPr>
          <w:ins w:id="164" w:author="Wittman, Barry" w:date="2018-09-22T16:22:00Z"/>
          <w:rFonts w:ascii="Montserrat" w:eastAsia="Montserrat" w:hAnsi="Montserrat" w:cs="Montserrat"/>
          <w:sz w:val="24"/>
          <w:szCs w:val="24"/>
        </w:rPr>
      </w:pPr>
    </w:p>
    <w:p w14:paraId="40CDBF27" w14:textId="32F4BBB8" w:rsidR="00731C32" w:rsidRDefault="00731C32" w:rsidP="00731C32">
      <w:pPr>
        <w:contextualSpacing w:val="0"/>
        <w:rPr>
          <w:ins w:id="165" w:author="Wittman, Barry" w:date="2018-09-22T16:20:00Z"/>
          <w:rFonts w:ascii="Montserrat" w:eastAsia="Montserrat" w:hAnsi="Montserrat" w:cs="Montserrat"/>
          <w:sz w:val="24"/>
          <w:szCs w:val="24"/>
        </w:rPr>
      </w:pPr>
      <w:ins w:id="166" w:author="Wittman, Barry" w:date="2018-09-22T16:22:00Z">
        <w:r>
          <w:rPr>
            <w:rFonts w:ascii="Montserrat" w:eastAsia="Montserrat" w:hAnsi="Montserrat" w:cs="Montserrat"/>
            <w:sz w:val="24"/>
            <w:szCs w:val="24"/>
          </w:rPr>
          <w:t>Are there multiple levels?  What makes Don’t Die unique in a world filled with casual game apps?</w:t>
        </w:r>
      </w:ins>
      <w:ins w:id="167" w:author="Wittman, Barry" w:date="2018-09-22T16:23:00Z">
        <w:r>
          <w:rPr>
            <w:rFonts w:ascii="Montserrat" w:eastAsia="Montserrat" w:hAnsi="Montserrat" w:cs="Montserrat"/>
            <w:sz w:val="24"/>
            <w:szCs w:val="24"/>
          </w:rPr>
          <w:t xml:space="preserve">  However, this document is not for marketing purposes.  There is no need to describe your process in arriving at this game choice or that it will help you develop your coding skills.  </w:t>
        </w:r>
      </w:ins>
      <w:ins w:id="168" w:author="Wittman, Barry" w:date="2018-09-22T16:25:00Z">
        <w:r>
          <w:rPr>
            <w:rFonts w:ascii="Montserrat" w:eastAsia="Montserrat" w:hAnsi="Montserrat" w:cs="Montserrat"/>
            <w:sz w:val="24"/>
            <w:szCs w:val="24"/>
          </w:rPr>
          <w:t xml:space="preserve">It would have been useful </w:t>
        </w:r>
      </w:ins>
      <w:ins w:id="169" w:author="Wittman, Barry" w:date="2018-09-22T16:23:00Z">
        <w:r>
          <w:rPr>
            <w:rFonts w:ascii="Montserrat" w:eastAsia="Montserrat" w:hAnsi="Montserrat" w:cs="Montserrat"/>
            <w:sz w:val="24"/>
            <w:szCs w:val="24"/>
          </w:rPr>
          <w:t xml:space="preserve">to explain how </w:t>
        </w:r>
      </w:ins>
      <w:ins w:id="170" w:author="Wittman, Barry" w:date="2018-09-22T16:25:00Z">
        <w:r>
          <w:rPr>
            <w:rFonts w:ascii="Montserrat" w:eastAsia="Montserrat" w:hAnsi="Montserrat" w:cs="Montserrat"/>
            <w:sz w:val="24"/>
            <w:szCs w:val="24"/>
          </w:rPr>
          <w:t xml:space="preserve">it might be </w:t>
        </w:r>
      </w:ins>
      <w:ins w:id="171" w:author="Wittman, Barry" w:date="2018-09-22T16:23:00Z">
        <w:r>
          <w:rPr>
            <w:rFonts w:ascii="Montserrat" w:eastAsia="Montserrat" w:hAnsi="Montserrat" w:cs="Montserrat"/>
            <w:sz w:val="24"/>
            <w:szCs w:val="24"/>
          </w:rPr>
          <w:t>possible to complete this project in a semester.</w:t>
        </w:r>
      </w:ins>
    </w:p>
    <w:p w14:paraId="302B195B" w14:textId="77777777" w:rsidR="00731C32" w:rsidRPr="009C7C1D" w:rsidRDefault="00731C32" w:rsidP="00731C32">
      <w:pPr>
        <w:contextualSpacing w:val="0"/>
        <w:rPr>
          <w:ins w:id="172" w:author="Wittman, Barry" w:date="2018-09-22T16:20:00Z"/>
          <w:rFonts w:ascii="Montserrat" w:eastAsia="Montserrat" w:hAnsi="Montserrat" w:cs="Montserrat"/>
          <w:sz w:val="24"/>
          <w:szCs w:val="24"/>
        </w:rPr>
      </w:pPr>
    </w:p>
    <w:p w14:paraId="007877E7" w14:textId="2BFA926E" w:rsidR="00731C32" w:rsidRDefault="00731C32" w:rsidP="00731C32">
      <w:pPr>
        <w:contextualSpacing w:val="0"/>
        <w:rPr>
          <w:ins w:id="173" w:author="Wittman, Barry" w:date="2018-09-22T16:20:00Z"/>
          <w:rFonts w:ascii="Montserrat" w:eastAsia="Montserrat" w:hAnsi="Montserrat" w:cs="Montserrat"/>
          <w:sz w:val="24"/>
          <w:szCs w:val="24"/>
        </w:rPr>
      </w:pPr>
      <w:ins w:id="174" w:author="Wittman, Barry" w:date="2018-09-22T16:20:00Z">
        <w:r w:rsidRPr="009C7C1D">
          <w:rPr>
            <w:rFonts w:ascii="Montserrat" w:eastAsia="Montserrat" w:hAnsi="Montserrat" w:cs="Montserrat"/>
            <w:sz w:val="24"/>
            <w:szCs w:val="24"/>
          </w:rPr>
          <w:t>Glossary</w:t>
        </w:r>
        <w:r>
          <w:rPr>
            <w:rFonts w:ascii="Montserrat" w:eastAsia="Montserrat" w:hAnsi="Montserrat" w:cs="Montserrat"/>
            <w:sz w:val="24"/>
            <w:szCs w:val="24"/>
          </w:rPr>
          <w:t>:</w:t>
        </w:r>
        <w:r w:rsidRPr="009C7C1D">
          <w:rPr>
            <w:rFonts w:ascii="Montserrat" w:eastAsia="Montserrat" w:hAnsi="Montserrat" w:cs="Montserrat"/>
            <w:sz w:val="24"/>
            <w:szCs w:val="24"/>
          </w:rPr>
          <w:tab/>
        </w:r>
      </w:ins>
      <w:ins w:id="175" w:author="Wittman, Barry" w:date="2018-09-22T16:25:00Z">
        <w:r>
          <w:rPr>
            <w:rFonts w:ascii="Montserrat" w:eastAsia="Montserrat" w:hAnsi="Montserrat" w:cs="Montserrat"/>
            <w:sz w:val="24"/>
            <w:szCs w:val="24"/>
          </w:rPr>
          <w:t>5</w:t>
        </w:r>
      </w:ins>
      <w:ins w:id="176" w:author="Wittman, Barry" w:date="2018-09-22T16:20:00Z">
        <w:r>
          <w:rPr>
            <w:rFonts w:ascii="Montserrat" w:eastAsia="Montserrat" w:hAnsi="Montserrat" w:cs="Montserrat"/>
            <w:sz w:val="24"/>
            <w:szCs w:val="24"/>
          </w:rPr>
          <w:t>/5</w:t>
        </w:r>
      </w:ins>
    </w:p>
    <w:p w14:paraId="289C831B" w14:textId="77777777" w:rsidR="00731C32" w:rsidRDefault="00731C32" w:rsidP="00731C32">
      <w:pPr>
        <w:contextualSpacing w:val="0"/>
        <w:rPr>
          <w:ins w:id="177" w:author="Wittman, Barry" w:date="2018-09-22T16:20:00Z"/>
          <w:rFonts w:ascii="Montserrat" w:eastAsia="Montserrat" w:hAnsi="Montserrat" w:cs="Montserrat"/>
          <w:sz w:val="24"/>
          <w:szCs w:val="24"/>
        </w:rPr>
      </w:pPr>
    </w:p>
    <w:p w14:paraId="175E6067" w14:textId="5824D59F" w:rsidR="00731C32" w:rsidRDefault="00731C32" w:rsidP="00731C32">
      <w:pPr>
        <w:contextualSpacing w:val="0"/>
        <w:rPr>
          <w:ins w:id="178" w:author="Wittman, Barry" w:date="2018-09-22T16:20:00Z"/>
          <w:rFonts w:ascii="Montserrat" w:eastAsia="Montserrat" w:hAnsi="Montserrat" w:cs="Montserrat"/>
          <w:sz w:val="24"/>
          <w:szCs w:val="24"/>
        </w:rPr>
      </w:pPr>
      <w:ins w:id="179" w:author="Wittman, Barry" w:date="2018-09-22T16:25:00Z">
        <w:r>
          <w:rPr>
            <w:rFonts w:ascii="Montserrat" w:eastAsia="Montserrat" w:hAnsi="Montserrat" w:cs="Montserrat"/>
            <w:sz w:val="24"/>
            <w:szCs w:val="24"/>
          </w:rPr>
          <w:t xml:space="preserve">Your glossary is fine, but your definition of a joystick was </w:t>
        </w:r>
      </w:ins>
      <w:ins w:id="180" w:author="Wittman, Barry" w:date="2018-09-22T16:26:00Z">
        <w:r>
          <w:rPr>
            <w:rFonts w:ascii="Montserrat" w:eastAsia="Montserrat" w:hAnsi="Montserrat" w:cs="Montserrat"/>
            <w:sz w:val="24"/>
            <w:szCs w:val="24"/>
          </w:rPr>
          <w:t xml:space="preserve">not very </w:t>
        </w:r>
        <w:r w:rsidR="006760A2">
          <w:rPr>
            <w:rFonts w:ascii="Montserrat" w:eastAsia="Montserrat" w:hAnsi="Montserrat" w:cs="Montserrat"/>
            <w:sz w:val="24"/>
            <w:szCs w:val="24"/>
          </w:rPr>
          <w:t>useful, especially not for a software joystick</w:t>
        </w:r>
        <w:r>
          <w:rPr>
            <w:rFonts w:ascii="Montserrat" w:eastAsia="Montserrat" w:hAnsi="Montserrat" w:cs="Montserrat"/>
            <w:sz w:val="24"/>
            <w:szCs w:val="24"/>
          </w:rPr>
          <w:t>.</w:t>
        </w:r>
      </w:ins>
    </w:p>
    <w:p w14:paraId="1AA51A3D" w14:textId="77777777" w:rsidR="00731C32" w:rsidRPr="009C7C1D" w:rsidRDefault="00731C32" w:rsidP="00731C32">
      <w:pPr>
        <w:contextualSpacing w:val="0"/>
        <w:rPr>
          <w:ins w:id="181" w:author="Wittman, Barry" w:date="2018-09-22T16:20:00Z"/>
          <w:rFonts w:ascii="Montserrat" w:eastAsia="Montserrat" w:hAnsi="Montserrat" w:cs="Montserrat"/>
          <w:sz w:val="24"/>
          <w:szCs w:val="24"/>
        </w:rPr>
      </w:pPr>
    </w:p>
    <w:p w14:paraId="4AEC4494" w14:textId="41861AD3" w:rsidR="00731C32" w:rsidRDefault="00731C32" w:rsidP="00731C32">
      <w:pPr>
        <w:contextualSpacing w:val="0"/>
        <w:rPr>
          <w:ins w:id="182" w:author="Wittman, Barry" w:date="2018-09-22T16:20:00Z"/>
          <w:rFonts w:ascii="Montserrat" w:eastAsia="Montserrat" w:hAnsi="Montserrat" w:cs="Montserrat"/>
          <w:sz w:val="24"/>
          <w:szCs w:val="24"/>
        </w:rPr>
      </w:pPr>
      <w:ins w:id="183" w:author="Wittman, Barry" w:date="2018-09-22T16:20:00Z">
        <w:r w:rsidRPr="009C7C1D">
          <w:rPr>
            <w:rFonts w:ascii="Montserrat" w:eastAsia="Montserrat" w:hAnsi="Montserrat" w:cs="Montserrat"/>
            <w:sz w:val="24"/>
            <w:szCs w:val="24"/>
          </w:rPr>
          <w:t>User requirements definition</w:t>
        </w:r>
        <w:r w:rsidRPr="009C7C1D">
          <w:rPr>
            <w:rFonts w:ascii="Montserrat" w:eastAsia="Montserrat" w:hAnsi="Montserrat" w:cs="Montserrat"/>
            <w:sz w:val="24"/>
            <w:szCs w:val="24"/>
          </w:rPr>
          <w:tab/>
          <w:t>1</w:t>
        </w:r>
      </w:ins>
      <w:ins w:id="184" w:author="Wittman, Barry" w:date="2018-09-22T16:32:00Z">
        <w:r w:rsidR="00EF73F9">
          <w:rPr>
            <w:rFonts w:ascii="Montserrat" w:eastAsia="Montserrat" w:hAnsi="Montserrat" w:cs="Montserrat"/>
            <w:sz w:val="24"/>
            <w:szCs w:val="24"/>
          </w:rPr>
          <w:t>1</w:t>
        </w:r>
      </w:ins>
      <w:ins w:id="185" w:author="Wittman, Barry" w:date="2018-09-22T16:20:00Z">
        <w:r>
          <w:rPr>
            <w:rFonts w:ascii="Montserrat" w:eastAsia="Montserrat" w:hAnsi="Montserrat" w:cs="Montserrat"/>
            <w:sz w:val="24"/>
            <w:szCs w:val="24"/>
          </w:rPr>
          <w:t>/15</w:t>
        </w:r>
      </w:ins>
    </w:p>
    <w:p w14:paraId="650FBC9D" w14:textId="77777777" w:rsidR="00731C32" w:rsidRDefault="00731C32" w:rsidP="00731C32">
      <w:pPr>
        <w:contextualSpacing w:val="0"/>
        <w:rPr>
          <w:ins w:id="186" w:author="Wittman, Barry" w:date="2018-09-22T16:20:00Z"/>
          <w:rFonts w:ascii="Montserrat" w:eastAsia="Montserrat" w:hAnsi="Montserrat" w:cs="Montserrat"/>
          <w:sz w:val="24"/>
          <w:szCs w:val="24"/>
        </w:rPr>
      </w:pPr>
    </w:p>
    <w:p w14:paraId="27C3C946" w14:textId="579B358D" w:rsidR="00731C32" w:rsidRDefault="00EF73F9" w:rsidP="00731C32">
      <w:pPr>
        <w:contextualSpacing w:val="0"/>
        <w:rPr>
          <w:ins w:id="187" w:author="Wittman, Barry" w:date="2018-09-22T16:36:00Z"/>
          <w:rFonts w:ascii="Montserrat" w:eastAsia="Montserrat" w:hAnsi="Montserrat" w:cs="Montserrat"/>
          <w:sz w:val="24"/>
          <w:szCs w:val="24"/>
        </w:rPr>
      </w:pPr>
      <w:ins w:id="188" w:author="Wittman, Barry" w:date="2018-09-22T16:34:00Z">
        <w:r>
          <w:rPr>
            <w:rFonts w:ascii="Montserrat" w:eastAsia="Montserrat" w:hAnsi="Montserrat" w:cs="Montserrat"/>
            <w:sz w:val="24"/>
            <w:szCs w:val="24"/>
          </w:rPr>
          <w:t>Your user requirements give good explanations of the menus and other UI surrounding the game but not the game itself.  More detail is needed.</w:t>
        </w:r>
      </w:ins>
    </w:p>
    <w:p w14:paraId="78624AAB" w14:textId="6DD78A43" w:rsidR="00EF73F9" w:rsidRDefault="00EF73F9" w:rsidP="00731C32">
      <w:pPr>
        <w:contextualSpacing w:val="0"/>
        <w:rPr>
          <w:ins w:id="189" w:author="Wittman, Barry" w:date="2018-09-22T16:36:00Z"/>
          <w:rFonts w:ascii="Montserrat" w:eastAsia="Montserrat" w:hAnsi="Montserrat" w:cs="Montserrat"/>
          <w:sz w:val="24"/>
          <w:szCs w:val="24"/>
        </w:rPr>
      </w:pPr>
    </w:p>
    <w:p w14:paraId="00E02E32" w14:textId="0F9EB3F3" w:rsidR="00EF73F9" w:rsidRDefault="00EF73F9" w:rsidP="00731C32">
      <w:pPr>
        <w:contextualSpacing w:val="0"/>
        <w:rPr>
          <w:ins w:id="190" w:author="Wittman, Barry" w:date="2018-09-22T16:20:00Z"/>
          <w:rFonts w:ascii="Montserrat" w:eastAsia="Montserrat" w:hAnsi="Montserrat" w:cs="Montserrat"/>
          <w:sz w:val="24"/>
          <w:szCs w:val="24"/>
        </w:rPr>
      </w:pPr>
      <w:ins w:id="191" w:author="Wittman, Barry" w:date="2018-09-22T16:36:00Z">
        <w:r>
          <w:rPr>
            <w:rFonts w:ascii="Montserrat" w:eastAsia="Montserrat" w:hAnsi="Montserrat" w:cs="Montserrat"/>
            <w:sz w:val="24"/>
            <w:szCs w:val="24"/>
          </w:rPr>
          <w:t xml:space="preserve">Are lives </w:t>
        </w:r>
      </w:ins>
      <w:ins w:id="192" w:author="Wittman, Barry" w:date="2018-09-22T16:43:00Z">
        <w:r w:rsidR="00CC473C">
          <w:rPr>
            <w:rFonts w:ascii="Montserrat" w:eastAsia="Montserrat" w:hAnsi="Montserrat" w:cs="Montserrat"/>
            <w:sz w:val="24"/>
            <w:szCs w:val="24"/>
          </w:rPr>
          <w:t xml:space="preserve">remaining </w:t>
        </w:r>
      </w:ins>
      <w:ins w:id="193" w:author="Wittman, Barry" w:date="2018-09-22T16:36:00Z">
        <w:r>
          <w:rPr>
            <w:rFonts w:ascii="Montserrat" w:eastAsia="Montserrat" w:hAnsi="Montserrat" w:cs="Montserrat"/>
            <w:sz w:val="24"/>
            <w:szCs w:val="24"/>
          </w:rPr>
          <w:t>listed?  Power levels?  Armor levels?</w:t>
        </w:r>
      </w:ins>
    </w:p>
    <w:p w14:paraId="1D0D4E09" w14:textId="77777777" w:rsidR="00731C32" w:rsidRDefault="00731C32" w:rsidP="00731C32">
      <w:pPr>
        <w:contextualSpacing w:val="0"/>
        <w:rPr>
          <w:ins w:id="194" w:author="Wittman, Barry" w:date="2018-09-22T16:20:00Z"/>
          <w:rFonts w:ascii="Montserrat" w:eastAsia="Montserrat" w:hAnsi="Montserrat" w:cs="Montserrat"/>
          <w:sz w:val="24"/>
          <w:szCs w:val="24"/>
        </w:rPr>
      </w:pPr>
    </w:p>
    <w:p w14:paraId="22776D50" w14:textId="59A0EBBD" w:rsidR="00731C32" w:rsidRDefault="00EF73F9" w:rsidP="00731C32">
      <w:pPr>
        <w:contextualSpacing w:val="0"/>
        <w:rPr>
          <w:ins w:id="195" w:author="Wittman, Barry" w:date="2018-09-22T16:20:00Z"/>
          <w:rFonts w:ascii="Montserrat" w:eastAsia="Montserrat" w:hAnsi="Montserrat" w:cs="Montserrat"/>
          <w:sz w:val="24"/>
          <w:szCs w:val="24"/>
        </w:rPr>
      </w:pPr>
      <w:ins w:id="196" w:author="Wittman, Barry" w:date="2018-09-22T16:36:00Z">
        <w:r>
          <w:rPr>
            <w:rFonts w:ascii="Montserrat" w:eastAsia="Montserrat" w:hAnsi="Montserrat" w:cs="Montserrat"/>
            <w:sz w:val="24"/>
            <w:szCs w:val="24"/>
          </w:rPr>
          <w:t xml:space="preserve">A mockup showing what </w:t>
        </w:r>
      </w:ins>
      <w:ins w:id="197" w:author="Wittman, Barry" w:date="2018-09-22T16:37:00Z">
        <w:r>
          <w:rPr>
            <w:rFonts w:ascii="Montserrat" w:eastAsia="Montserrat" w:hAnsi="Montserrat" w:cs="Montserrat"/>
            <w:sz w:val="24"/>
            <w:szCs w:val="24"/>
          </w:rPr>
          <w:t>the</w:t>
        </w:r>
      </w:ins>
      <w:ins w:id="198" w:author="Wittman, Barry" w:date="2018-09-22T16:36:00Z">
        <w:r>
          <w:rPr>
            <w:rFonts w:ascii="Montserrat" w:eastAsia="Montserrat" w:hAnsi="Montserrat" w:cs="Montserrat"/>
            <w:sz w:val="24"/>
            <w:szCs w:val="24"/>
          </w:rPr>
          <w:t xml:space="preserve"> </w:t>
        </w:r>
      </w:ins>
      <w:ins w:id="199" w:author="Wittman, Barry" w:date="2018-09-22T16:37:00Z">
        <w:r>
          <w:rPr>
            <w:rFonts w:ascii="Montserrat" w:eastAsia="Montserrat" w:hAnsi="Montserrat" w:cs="Montserrat"/>
            <w:sz w:val="24"/>
            <w:szCs w:val="24"/>
          </w:rPr>
          <w:t xml:space="preserve">game looks like would have been helpful.  What will the protagonist and enemies look like?  Will there be multiple levels?  </w:t>
        </w:r>
        <w:r w:rsidR="00CC473C">
          <w:rPr>
            <w:rFonts w:ascii="Montserrat" w:eastAsia="Montserrat" w:hAnsi="Montserrat" w:cs="Montserrat"/>
            <w:sz w:val="24"/>
            <w:szCs w:val="24"/>
          </w:rPr>
          <w:t>What kind of environments will be possible?</w:t>
        </w:r>
      </w:ins>
      <w:ins w:id="200" w:author="Wittman, Barry" w:date="2018-09-22T16:44:00Z">
        <w:r w:rsidR="00CC473C">
          <w:rPr>
            <w:rFonts w:ascii="Montserrat" w:eastAsia="Montserrat" w:hAnsi="Montserrat" w:cs="Montserrat"/>
            <w:sz w:val="24"/>
            <w:szCs w:val="24"/>
          </w:rPr>
          <w:t xml:space="preserve">  Is it possible to win?</w:t>
        </w:r>
      </w:ins>
    </w:p>
    <w:p w14:paraId="5AA958D3" w14:textId="77777777" w:rsidR="00731C32" w:rsidRDefault="00731C32" w:rsidP="00731C32">
      <w:pPr>
        <w:contextualSpacing w:val="0"/>
        <w:rPr>
          <w:ins w:id="201" w:author="Wittman, Barry" w:date="2018-09-22T16:20:00Z"/>
          <w:rFonts w:ascii="Montserrat" w:eastAsia="Montserrat" w:hAnsi="Montserrat" w:cs="Montserrat"/>
          <w:sz w:val="24"/>
          <w:szCs w:val="24"/>
        </w:rPr>
      </w:pPr>
    </w:p>
    <w:p w14:paraId="2DC16A6C" w14:textId="77777777" w:rsidR="00731C32" w:rsidRPr="009C7C1D" w:rsidRDefault="00731C32" w:rsidP="00731C32">
      <w:pPr>
        <w:contextualSpacing w:val="0"/>
        <w:rPr>
          <w:ins w:id="202" w:author="Wittman, Barry" w:date="2018-09-22T16:20:00Z"/>
          <w:rFonts w:ascii="Montserrat" w:eastAsia="Montserrat" w:hAnsi="Montserrat" w:cs="Montserrat"/>
          <w:sz w:val="24"/>
          <w:szCs w:val="24"/>
        </w:rPr>
      </w:pPr>
    </w:p>
    <w:p w14:paraId="701C8DEB" w14:textId="4897A297" w:rsidR="00731C32" w:rsidRDefault="00731C32" w:rsidP="00731C32">
      <w:pPr>
        <w:contextualSpacing w:val="0"/>
        <w:rPr>
          <w:ins w:id="203" w:author="Wittman, Barry" w:date="2018-09-22T16:20:00Z"/>
          <w:rFonts w:ascii="Montserrat" w:eastAsia="Montserrat" w:hAnsi="Montserrat" w:cs="Montserrat"/>
          <w:sz w:val="24"/>
          <w:szCs w:val="24"/>
        </w:rPr>
      </w:pPr>
      <w:ins w:id="204" w:author="Wittman, Barry" w:date="2018-09-22T16:20:00Z">
        <w:r>
          <w:rPr>
            <w:rFonts w:ascii="Montserrat" w:eastAsia="Montserrat" w:hAnsi="Montserrat" w:cs="Montserrat"/>
            <w:sz w:val="24"/>
            <w:szCs w:val="24"/>
          </w:rPr>
          <w:t>System architecture:</w:t>
        </w:r>
        <w:r>
          <w:rPr>
            <w:rFonts w:ascii="Montserrat" w:eastAsia="Montserrat" w:hAnsi="Montserrat" w:cs="Montserrat"/>
            <w:sz w:val="24"/>
            <w:szCs w:val="24"/>
          </w:rPr>
          <w:tab/>
        </w:r>
      </w:ins>
      <w:ins w:id="205" w:author="Wittman, Barry" w:date="2018-09-22T16:48:00Z">
        <w:r w:rsidR="00CC473C">
          <w:rPr>
            <w:rFonts w:ascii="Montserrat" w:eastAsia="Montserrat" w:hAnsi="Montserrat" w:cs="Montserrat"/>
            <w:sz w:val="24"/>
            <w:szCs w:val="24"/>
          </w:rPr>
          <w:t>8</w:t>
        </w:r>
      </w:ins>
      <w:ins w:id="206" w:author="Wittman, Barry" w:date="2018-09-22T16:20:00Z">
        <w:r>
          <w:rPr>
            <w:rFonts w:ascii="Montserrat" w:eastAsia="Montserrat" w:hAnsi="Montserrat" w:cs="Montserrat"/>
            <w:sz w:val="24"/>
            <w:szCs w:val="24"/>
          </w:rPr>
          <w:t>/10</w:t>
        </w:r>
      </w:ins>
    </w:p>
    <w:p w14:paraId="127D64AA" w14:textId="77777777" w:rsidR="00731C32" w:rsidRDefault="00731C32" w:rsidP="00731C32">
      <w:pPr>
        <w:contextualSpacing w:val="0"/>
        <w:rPr>
          <w:ins w:id="207" w:author="Wittman, Barry" w:date="2018-09-22T16:20:00Z"/>
          <w:rFonts w:ascii="Montserrat" w:eastAsia="Montserrat" w:hAnsi="Montserrat" w:cs="Montserrat"/>
          <w:sz w:val="24"/>
          <w:szCs w:val="24"/>
        </w:rPr>
      </w:pPr>
    </w:p>
    <w:p w14:paraId="6F8B7DA2" w14:textId="272341D5" w:rsidR="00731C32" w:rsidRDefault="0045068D" w:rsidP="00731C32">
      <w:pPr>
        <w:contextualSpacing w:val="0"/>
        <w:rPr>
          <w:ins w:id="208" w:author="Wittman, Barry" w:date="2018-09-22T16:20:00Z"/>
          <w:rFonts w:ascii="Montserrat" w:eastAsia="Montserrat" w:hAnsi="Montserrat" w:cs="Montserrat"/>
          <w:sz w:val="24"/>
          <w:szCs w:val="24"/>
        </w:rPr>
      </w:pPr>
      <w:ins w:id="209" w:author="Wittman, Barry" w:date="2018-09-22T16:48:00Z">
        <w:r>
          <w:rPr>
            <w:rFonts w:ascii="Montserrat" w:eastAsia="Montserrat" w:hAnsi="Montserrat" w:cs="Montserrat"/>
            <w:sz w:val="24"/>
            <w:szCs w:val="24"/>
          </w:rPr>
          <w:lastRenderedPageBreak/>
          <w:t>Your system architecture should have discussed larger components.  What about graphics and sound?  A block diagram would have been helpful.</w:t>
        </w:r>
      </w:ins>
    </w:p>
    <w:p w14:paraId="555FB2AD" w14:textId="77777777" w:rsidR="00731C32" w:rsidRPr="009C7C1D" w:rsidRDefault="00731C32" w:rsidP="00731C32">
      <w:pPr>
        <w:contextualSpacing w:val="0"/>
        <w:rPr>
          <w:ins w:id="210" w:author="Wittman, Barry" w:date="2018-09-22T16:20:00Z"/>
          <w:rFonts w:ascii="Montserrat" w:eastAsia="Montserrat" w:hAnsi="Montserrat" w:cs="Montserrat"/>
          <w:sz w:val="24"/>
          <w:szCs w:val="24"/>
        </w:rPr>
      </w:pPr>
    </w:p>
    <w:p w14:paraId="53567661" w14:textId="77777777" w:rsidR="00731C32" w:rsidRDefault="00731C32" w:rsidP="00731C32">
      <w:pPr>
        <w:contextualSpacing w:val="0"/>
        <w:rPr>
          <w:ins w:id="211" w:author="Wittman, Barry" w:date="2018-09-22T16:20:00Z"/>
          <w:rFonts w:ascii="Montserrat" w:eastAsia="Montserrat" w:hAnsi="Montserrat" w:cs="Montserrat"/>
          <w:sz w:val="24"/>
          <w:szCs w:val="24"/>
        </w:rPr>
      </w:pPr>
      <w:ins w:id="212" w:author="Wittman, Barry" w:date="2018-09-22T16:20:00Z">
        <w:r w:rsidRPr="009C7C1D">
          <w:rPr>
            <w:rFonts w:ascii="Montserrat" w:eastAsia="Montserrat" w:hAnsi="Montserrat" w:cs="Montserrat"/>
            <w:sz w:val="24"/>
            <w:szCs w:val="24"/>
          </w:rPr>
          <w:t>Syste</w:t>
        </w:r>
        <w:r>
          <w:rPr>
            <w:rFonts w:ascii="Montserrat" w:eastAsia="Montserrat" w:hAnsi="Montserrat" w:cs="Montserrat"/>
            <w:sz w:val="24"/>
            <w:szCs w:val="24"/>
          </w:rPr>
          <w:t>m requirements specification:</w:t>
        </w:r>
        <w:r>
          <w:rPr>
            <w:rFonts w:ascii="Montserrat" w:eastAsia="Montserrat" w:hAnsi="Montserrat" w:cs="Montserrat"/>
            <w:sz w:val="24"/>
            <w:szCs w:val="24"/>
          </w:rPr>
          <w:tab/>
          <w:t>10/15</w:t>
        </w:r>
      </w:ins>
    </w:p>
    <w:p w14:paraId="370857C8" w14:textId="77777777" w:rsidR="00731C32" w:rsidRDefault="00731C32" w:rsidP="00731C32">
      <w:pPr>
        <w:contextualSpacing w:val="0"/>
        <w:rPr>
          <w:ins w:id="213" w:author="Wittman, Barry" w:date="2018-09-22T16:20:00Z"/>
          <w:rFonts w:ascii="Montserrat" w:eastAsia="Montserrat" w:hAnsi="Montserrat" w:cs="Montserrat"/>
          <w:sz w:val="24"/>
          <w:szCs w:val="24"/>
        </w:rPr>
      </w:pPr>
    </w:p>
    <w:p w14:paraId="56FD0E6E" w14:textId="783BBF7D" w:rsidR="00731C32" w:rsidRDefault="00731C32" w:rsidP="0045068D">
      <w:pPr>
        <w:contextualSpacing w:val="0"/>
        <w:rPr>
          <w:ins w:id="214" w:author="Wittman, Barry" w:date="2018-09-22T16:20:00Z"/>
          <w:rFonts w:ascii="Montserrat" w:eastAsia="Montserrat" w:hAnsi="Montserrat" w:cs="Montserrat"/>
          <w:sz w:val="24"/>
          <w:szCs w:val="24"/>
        </w:rPr>
      </w:pPr>
      <w:ins w:id="215" w:author="Wittman, Barry" w:date="2018-09-22T16:20:00Z">
        <w:r>
          <w:rPr>
            <w:rFonts w:ascii="Montserrat" w:eastAsia="Montserrat" w:hAnsi="Montserrat" w:cs="Montserrat"/>
            <w:sz w:val="24"/>
            <w:szCs w:val="24"/>
          </w:rPr>
          <w:t xml:space="preserve">Your system requirements specification </w:t>
        </w:r>
      </w:ins>
      <w:ins w:id="216" w:author="Wittman, Barry" w:date="2018-09-22T16:49:00Z">
        <w:r w:rsidR="0045068D">
          <w:rPr>
            <w:rFonts w:ascii="Montserrat" w:eastAsia="Montserrat" w:hAnsi="Montserrat" w:cs="Montserrat"/>
            <w:sz w:val="24"/>
            <w:szCs w:val="24"/>
          </w:rPr>
          <w:t xml:space="preserve">should have been much more detailed about how the game worked.  Instead, it was a list of </w:t>
        </w:r>
      </w:ins>
      <w:ins w:id="217" w:author="Wittman, Barry" w:date="2018-09-22T16:50:00Z">
        <w:r w:rsidR="0045068D">
          <w:rPr>
            <w:rFonts w:ascii="Montserrat" w:eastAsia="Montserrat" w:hAnsi="Montserrat" w:cs="Montserrat"/>
            <w:sz w:val="24"/>
            <w:szCs w:val="24"/>
          </w:rPr>
          <w:t>general statements about the game, not the details of how it would work.</w:t>
        </w:r>
      </w:ins>
    </w:p>
    <w:p w14:paraId="451F64D5" w14:textId="77777777" w:rsidR="00731C32" w:rsidRPr="009C7C1D" w:rsidRDefault="00731C32" w:rsidP="00731C32">
      <w:pPr>
        <w:contextualSpacing w:val="0"/>
        <w:rPr>
          <w:ins w:id="218" w:author="Wittman, Barry" w:date="2018-09-22T16:20:00Z"/>
          <w:rFonts w:ascii="Montserrat" w:eastAsia="Montserrat" w:hAnsi="Montserrat" w:cs="Montserrat"/>
          <w:sz w:val="24"/>
          <w:szCs w:val="24"/>
        </w:rPr>
      </w:pPr>
    </w:p>
    <w:p w14:paraId="606C152C" w14:textId="1AD2D860" w:rsidR="00731C32" w:rsidRDefault="00731C32" w:rsidP="00731C32">
      <w:pPr>
        <w:contextualSpacing w:val="0"/>
        <w:rPr>
          <w:ins w:id="219" w:author="Wittman, Barry" w:date="2018-09-22T16:20:00Z"/>
          <w:rFonts w:ascii="Montserrat" w:eastAsia="Montserrat" w:hAnsi="Montserrat" w:cs="Montserrat"/>
          <w:sz w:val="24"/>
          <w:szCs w:val="24"/>
        </w:rPr>
      </w:pPr>
      <w:ins w:id="220" w:author="Wittman, Barry" w:date="2018-09-22T16:20:00Z">
        <w:r>
          <w:rPr>
            <w:rFonts w:ascii="Montserrat" w:eastAsia="Montserrat" w:hAnsi="Montserrat" w:cs="Montserrat"/>
            <w:sz w:val="24"/>
            <w:szCs w:val="24"/>
          </w:rPr>
          <w:t>System models:</w:t>
        </w:r>
        <w:r>
          <w:rPr>
            <w:rFonts w:ascii="Montserrat" w:eastAsia="Montserrat" w:hAnsi="Montserrat" w:cs="Montserrat"/>
            <w:sz w:val="24"/>
            <w:szCs w:val="24"/>
          </w:rPr>
          <w:tab/>
        </w:r>
      </w:ins>
      <w:ins w:id="221" w:author="Wittman, Barry" w:date="2018-09-22T16:47:00Z">
        <w:r w:rsidR="00CC473C">
          <w:rPr>
            <w:rFonts w:ascii="Montserrat" w:eastAsia="Montserrat" w:hAnsi="Montserrat" w:cs="Montserrat"/>
            <w:sz w:val="24"/>
            <w:szCs w:val="24"/>
          </w:rPr>
          <w:t>5</w:t>
        </w:r>
      </w:ins>
      <w:ins w:id="222" w:author="Wittman, Barry" w:date="2018-09-22T16:20:00Z">
        <w:r>
          <w:rPr>
            <w:rFonts w:ascii="Montserrat" w:eastAsia="Montserrat" w:hAnsi="Montserrat" w:cs="Montserrat"/>
            <w:sz w:val="24"/>
            <w:szCs w:val="24"/>
          </w:rPr>
          <w:t>/5</w:t>
        </w:r>
      </w:ins>
    </w:p>
    <w:p w14:paraId="2D751200" w14:textId="77777777" w:rsidR="00731C32" w:rsidRDefault="00731C32" w:rsidP="00731C32">
      <w:pPr>
        <w:contextualSpacing w:val="0"/>
        <w:rPr>
          <w:ins w:id="223" w:author="Wittman, Barry" w:date="2018-09-22T16:20:00Z"/>
          <w:rFonts w:ascii="Montserrat" w:eastAsia="Montserrat" w:hAnsi="Montserrat" w:cs="Montserrat"/>
          <w:sz w:val="24"/>
          <w:szCs w:val="24"/>
        </w:rPr>
      </w:pPr>
    </w:p>
    <w:p w14:paraId="7F405BBE" w14:textId="6EDEDDF3" w:rsidR="00731C32" w:rsidRDefault="00CC473C" w:rsidP="00731C32">
      <w:pPr>
        <w:contextualSpacing w:val="0"/>
        <w:rPr>
          <w:ins w:id="224" w:author="Wittman, Barry" w:date="2018-09-22T16:20:00Z"/>
          <w:rFonts w:ascii="Montserrat" w:eastAsia="Montserrat" w:hAnsi="Montserrat" w:cs="Montserrat"/>
          <w:sz w:val="24"/>
          <w:szCs w:val="24"/>
        </w:rPr>
      </w:pPr>
      <w:ins w:id="225" w:author="Wittman, Barry" w:date="2018-09-22T16:47:00Z">
        <w:r>
          <w:rPr>
            <w:rFonts w:ascii="Montserrat" w:eastAsia="Montserrat" w:hAnsi="Montserrat" w:cs="Montserrat"/>
            <w:sz w:val="24"/>
            <w:szCs w:val="24"/>
          </w:rPr>
          <w:t>It’s possible that your system model should have appeared earlier in the system architecture, but it is a clear explanation of your game (although not all of the boxes and arrows quite make sense).</w:t>
        </w:r>
      </w:ins>
    </w:p>
    <w:p w14:paraId="630C8EBE" w14:textId="77777777" w:rsidR="00731C32" w:rsidRPr="009C7C1D" w:rsidRDefault="00731C32" w:rsidP="00731C32">
      <w:pPr>
        <w:contextualSpacing w:val="0"/>
        <w:rPr>
          <w:ins w:id="226" w:author="Wittman, Barry" w:date="2018-09-22T16:20:00Z"/>
          <w:rFonts w:ascii="Montserrat" w:eastAsia="Montserrat" w:hAnsi="Montserrat" w:cs="Montserrat"/>
          <w:sz w:val="24"/>
          <w:szCs w:val="24"/>
        </w:rPr>
      </w:pPr>
    </w:p>
    <w:p w14:paraId="73CCFFA3" w14:textId="2E6D8963" w:rsidR="00731C32" w:rsidRDefault="00731C32" w:rsidP="00731C32">
      <w:pPr>
        <w:contextualSpacing w:val="0"/>
        <w:rPr>
          <w:ins w:id="227" w:author="Wittman, Barry" w:date="2018-09-22T16:20:00Z"/>
          <w:rFonts w:ascii="Montserrat" w:eastAsia="Montserrat" w:hAnsi="Montserrat" w:cs="Montserrat"/>
          <w:sz w:val="24"/>
          <w:szCs w:val="24"/>
        </w:rPr>
      </w:pPr>
      <w:ins w:id="228" w:author="Wittman, Barry" w:date="2018-09-22T16:20:00Z">
        <w:r w:rsidRPr="009C7C1D">
          <w:rPr>
            <w:rFonts w:ascii="Montserrat" w:eastAsia="Montserrat" w:hAnsi="Montserrat" w:cs="Montserrat"/>
            <w:sz w:val="24"/>
            <w:szCs w:val="24"/>
          </w:rPr>
          <w:t>System evolution</w:t>
        </w:r>
        <w:r>
          <w:rPr>
            <w:rFonts w:ascii="Montserrat" w:eastAsia="Montserrat" w:hAnsi="Montserrat" w:cs="Montserrat"/>
            <w:sz w:val="24"/>
            <w:szCs w:val="24"/>
          </w:rPr>
          <w:t>:</w:t>
        </w:r>
        <w:r w:rsidRPr="009C7C1D">
          <w:rPr>
            <w:rFonts w:ascii="Montserrat" w:eastAsia="Montserrat" w:hAnsi="Montserrat" w:cs="Montserrat"/>
            <w:sz w:val="24"/>
            <w:szCs w:val="24"/>
          </w:rPr>
          <w:tab/>
        </w:r>
        <w:r>
          <w:rPr>
            <w:rFonts w:ascii="Montserrat" w:eastAsia="Montserrat" w:hAnsi="Montserrat" w:cs="Montserrat"/>
            <w:sz w:val="24"/>
            <w:szCs w:val="24"/>
          </w:rPr>
          <w:t>1</w:t>
        </w:r>
      </w:ins>
      <w:ins w:id="229" w:author="Wittman, Barry" w:date="2018-09-22T16:51:00Z">
        <w:r w:rsidR="0045068D">
          <w:rPr>
            <w:rFonts w:ascii="Montserrat" w:eastAsia="Montserrat" w:hAnsi="Montserrat" w:cs="Montserrat"/>
            <w:sz w:val="24"/>
            <w:szCs w:val="24"/>
          </w:rPr>
          <w:t>3</w:t>
        </w:r>
      </w:ins>
      <w:ins w:id="230" w:author="Wittman, Barry" w:date="2018-09-22T16:20:00Z">
        <w:r>
          <w:rPr>
            <w:rFonts w:ascii="Montserrat" w:eastAsia="Montserrat" w:hAnsi="Montserrat" w:cs="Montserrat"/>
            <w:sz w:val="24"/>
            <w:szCs w:val="24"/>
          </w:rPr>
          <w:t>/15</w:t>
        </w:r>
      </w:ins>
    </w:p>
    <w:p w14:paraId="1A7810A5" w14:textId="77777777" w:rsidR="00731C32" w:rsidRDefault="00731C32" w:rsidP="00731C32">
      <w:pPr>
        <w:contextualSpacing w:val="0"/>
        <w:rPr>
          <w:ins w:id="231" w:author="Wittman, Barry" w:date="2018-09-22T16:20:00Z"/>
          <w:rFonts w:ascii="Montserrat" w:eastAsia="Montserrat" w:hAnsi="Montserrat" w:cs="Montserrat"/>
          <w:sz w:val="24"/>
          <w:szCs w:val="24"/>
        </w:rPr>
      </w:pPr>
    </w:p>
    <w:p w14:paraId="0B234A4F" w14:textId="40C7783E" w:rsidR="00731C32" w:rsidRDefault="0045068D" w:rsidP="00731C32">
      <w:pPr>
        <w:contextualSpacing w:val="0"/>
        <w:rPr>
          <w:ins w:id="232" w:author="Wittman, Barry" w:date="2018-09-22T16:20:00Z"/>
          <w:rFonts w:ascii="Montserrat" w:eastAsia="Montserrat" w:hAnsi="Montserrat" w:cs="Montserrat"/>
          <w:sz w:val="24"/>
          <w:szCs w:val="24"/>
        </w:rPr>
      </w:pPr>
      <w:ins w:id="233" w:author="Wittman, Barry" w:date="2018-09-22T16:51:00Z">
        <w:r>
          <w:rPr>
            <w:rFonts w:ascii="Montserrat" w:eastAsia="Montserrat" w:hAnsi="Montserrat" w:cs="Montserrat"/>
            <w:sz w:val="24"/>
            <w:szCs w:val="24"/>
          </w:rPr>
          <w:t>I’d like more discussion of how you might change the players and weapons, but your system evolution covered many important points.  Porting the game to iOS is not reasonable, however.</w:t>
        </w:r>
      </w:ins>
    </w:p>
    <w:p w14:paraId="63E66D4C" w14:textId="77777777" w:rsidR="00731C32" w:rsidRDefault="00731C32" w:rsidP="00731C32">
      <w:pPr>
        <w:contextualSpacing w:val="0"/>
        <w:rPr>
          <w:ins w:id="234" w:author="Wittman, Barry" w:date="2018-09-22T16:20:00Z"/>
          <w:rFonts w:ascii="Montserrat" w:eastAsia="Montserrat" w:hAnsi="Montserrat" w:cs="Montserrat"/>
          <w:sz w:val="24"/>
          <w:szCs w:val="24"/>
        </w:rPr>
      </w:pPr>
    </w:p>
    <w:p w14:paraId="19FBEA15" w14:textId="77777777" w:rsidR="00731C32" w:rsidRPr="009C7C1D" w:rsidRDefault="00731C32" w:rsidP="00731C32">
      <w:pPr>
        <w:contextualSpacing w:val="0"/>
        <w:rPr>
          <w:ins w:id="235" w:author="Wittman, Barry" w:date="2018-09-22T16:20:00Z"/>
          <w:rFonts w:ascii="Montserrat" w:eastAsia="Montserrat" w:hAnsi="Montserrat" w:cs="Montserrat"/>
          <w:sz w:val="24"/>
          <w:szCs w:val="24"/>
        </w:rPr>
      </w:pPr>
    </w:p>
    <w:p w14:paraId="704FE990" w14:textId="614BE922" w:rsidR="00731C32" w:rsidRDefault="00731C32" w:rsidP="00731C32">
      <w:pPr>
        <w:contextualSpacing w:val="0"/>
        <w:rPr>
          <w:ins w:id="236" w:author="Wittman, Barry" w:date="2018-09-22T16:20:00Z"/>
          <w:rFonts w:ascii="Montserrat" w:eastAsia="Montserrat" w:hAnsi="Montserrat" w:cs="Montserrat"/>
          <w:sz w:val="24"/>
          <w:szCs w:val="24"/>
        </w:rPr>
      </w:pPr>
      <w:ins w:id="237" w:author="Wittman, Barry" w:date="2018-09-22T16:20:00Z">
        <w:r w:rsidRPr="009C7C1D">
          <w:rPr>
            <w:rFonts w:ascii="Montserrat" w:eastAsia="Montserrat" w:hAnsi="Montserrat" w:cs="Montserrat"/>
            <w:sz w:val="24"/>
            <w:szCs w:val="24"/>
          </w:rPr>
          <w:t>Spelling, grammar, and style</w:t>
        </w:r>
        <w:r>
          <w:rPr>
            <w:rFonts w:ascii="Montserrat" w:eastAsia="Montserrat" w:hAnsi="Montserrat" w:cs="Montserrat"/>
            <w:sz w:val="24"/>
            <w:szCs w:val="24"/>
          </w:rPr>
          <w:t>:</w:t>
        </w:r>
        <w:r w:rsidRPr="009C7C1D">
          <w:rPr>
            <w:rFonts w:ascii="Montserrat" w:eastAsia="Montserrat" w:hAnsi="Montserrat" w:cs="Montserrat"/>
            <w:sz w:val="24"/>
            <w:szCs w:val="24"/>
          </w:rPr>
          <w:tab/>
        </w:r>
      </w:ins>
      <w:ins w:id="238" w:author="Wittman, Barry" w:date="2018-09-22T16:52:00Z">
        <w:r w:rsidR="0045068D">
          <w:rPr>
            <w:rFonts w:ascii="Montserrat" w:eastAsia="Montserrat" w:hAnsi="Montserrat" w:cs="Montserrat"/>
            <w:sz w:val="24"/>
            <w:szCs w:val="24"/>
          </w:rPr>
          <w:t>8</w:t>
        </w:r>
      </w:ins>
      <w:ins w:id="239" w:author="Wittman, Barry" w:date="2018-09-22T16:20:00Z">
        <w:r>
          <w:rPr>
            <w:rFonts w:ascii="Montserrat" w:eastAsia="Montserrat" w:hAnsi="Montserrat" w:cs="Montserrat"/>
            <w:sz w:val="24"/>
            <w:szCs w:val="24"/>
          </w:rPr>
          <w:t>/10</w:t>
        </w:r>
      </w:ins>
    </w:p>
    <w:p w14:paraId="44C03385" w14:textId="77777777" w:rsidR="00731C32" w:rsidRDefault="00731C32" w:rsidP="00731C32">
      <w:pPr>
        <w:contextualSpacing w:val="0"/>
        <w:rPr>
          <w:ins w:id="240" w:author="Wittman, Barry" w:date="2018-09-22T16:20:00Z"/>
          <w:rFonts w:ascii="Montserrat" w:eastAsia="Montserrat" w:hAnsi="Montserrat" w:cs="Montserrat"/>
          <w:sz w:val="24"/>
          <w:szCs w:val="24"/>
        </w:rPr>
      </w:pPr>
    </w:p>
    <w:p w14:paraId="1C85590C" w14:textId="686AFAAC" w:rsidR="00731C32" w:rsidRDefault="00731C32" w:rsidP="00731C32">
      <w:pPr>
        <w:contextualSpacing w:val="0"/>
        <w:rPr>
          <w:ins w:id="241" w:author="Wittman, Barry" w:date="2018-09-22T16:20:00Z"/>
          <w:rFonts w:ascii="Montserrat" w:eastAsia="Montserrat" w:hAnsi="Montserrat" w:cs="Montserrat"/>
          <w:sz w:val="24"/>
          <w:szCs w:val="24"/>
        </w:rPr>
      </w:pPr>
      <w:ins w:id="242" w:author="Wittman, Barry" w:date="2018-09-22T16:20:00Z">
        <w:r>
          <w:rPr>
            <w:rFonts w:ascii="Montserrat" w:eastAsia="Montserrat" w:hAnsi="Montserrat" w:cs="Montserrat"/>
            <w:sz w:val="24"/>
            <w:szCs w:val="24"/>
          </w:rPr>
          <w:t xml:space="preserve">Your spelling was mostly correct, but your </w:t>
        </w:r>
      </w:ins>
      <w:ins w:id="243" w:author="Wittman, Barry" w:date="2018-09-22T16:52:00Z">
        <w:r w:rsidR="0045068D">
          <w:rPr>
            <w:rFonts w:ascii="Montserrat" w:eastAsia="Montserrat" w:hAnsi="Montserrat" w:cs="Montserrat"/>
            <w:sz w:val="24"/>
            <w:szCs w:val="24"/>
          </w:rPr>
          <w:t>sentences were often awkward</w:t>
        </w:r>
      </w:ins>
      <w:ins w:id="244" w:author="Wittman, Barry" w:date="2018-09-22T16:20:00Z">
        <w:r>
          <w:rPr>
            <w:rFonts w:ascii="Montserrat" w:eastAsia="Montserrat" w:hAnsi="Montserrat" w:cs="Montserrat"/>
            <w:sz w:val="24"/>
            <w:szCs w:val="24"/>
          </w:rPr>
          <w:t xml:space="preserve">.  Avoid </w:t>
        </w:r>
      </w:ins>
      <w:ins w:id="245" w:author="Wittman, Barry" w:date="2018-09-22T16:53:00Z">
        <w:r w:rsidR="0045068D">
          <w:rPr>
            <w:rFonts w:ascii="Montserrat" w:eastAsia="Montserrat" w:hAnsi="Montserrat" w:cs="Montserrat"/>
            <w:sz w:val="24"/>
            <w:szCs w:val="24"/>
          </w:rPr>
          <w:t xml:space="preserve">run-on </w:t>
        </w:r>
      </w:ins>
      <w:ins w:id="246" w:author="Wittman, Barry" w:date="2018-09-22T16:20:00Z">
        <w:r>
          <w:rPr>
            <w:rFonts w:ascii="Montserrat" w:eastAsia="Montserrat" w:hAnsi="Montserrat" w:cs="Montserrat"/>
            <w:sz w:val="24"/>
            <w:szCs w:val="24"/>
          </w:rPr>
          <w:t>sentences</w:t>
        </w:r>
      </w:ins>
      <w:ins w:id="247" w:author="Wittman, Barry" w:date="2018-09-22T16:53:00Z">
        <w:r w:rsidR="0045068D">
          <w:rPr>
            <w:rFonts w:ascii="Montserrat" w:eastAsia="Montserrat" w:hAnsi="Montserrat" w:cs="Montserrat"/>
            <w:sz w:val="24"/>
            <w:szCs w:val="24"/>
          </w:rPr>
          <w:t>.</w:t>
        </w:r>
      </w:ins>
    </w:p>
    <w:p w14:paraId="42B5F222" w14:textId="77777777" w:rsidR="00731C32" w:rsidRDefault="00731C32" w:rsidP="00731C32">
      <w:pPr>
        <w:contextualSpacing w:val="0"/>
        <w:rPr>
          <w:ins w:id="248" w:author="Wittman, Barry" w:date="2018-09-22T16:20:00Z"/>
          <w:rFonts w:ascii="Montserrat" w:eastAsia="Montserrat" w:hAnsi="Montserrat" w:cs="Montserrat"/>
          <w:sz w:val="24"/>
          <w:szCs w:val="24"/>
        </w:rPr>
      </w:pPr>
    </w:p>
    <w:p w14:paraId="5916D4D9" w14:textId="460976D5" w:rsidR="00731C32" w:rsidRDefault="00731C32" w:rsidP="00731C32">
      <w:pPr>
        <w:contextualSpacing w:val="0"/>
        <w:rPr>
          <w:ins w:id="249" w:author="Wittman, Barry" w:date="2018-09-22T16:20:00Z"/>
          <w:rFonts w:ascii="Montserrat" w:eastAsia="Montserrat" w:hAnsi="Montserrat" w:cs="Montserrat"/>
          <w:sz w:val="24"/>
          <w:szCs w:val="24"/>
        </w:rPr>
      </w:pPr>
      <w:ins w:id="250" w:author="Wittman, Barry" w:date="2018-09-22T16:20:00Z">
        <w:r>
          <w:rPr>
            <w:rFonts w:ascii="Montserrat" w:eastAsia="Montserrat" w:hAnsi="Montserrat" w:cs="Montserrat"/>
            <w:sz w:val="24"/>
            <w:szCs w:val="24"/>
          </w:rPr>
          <w:t>Total:</w:t>
        </w:r>
        <w:r>
          <w:rPr>
            <w:rFonts w:ascii="Montserrat" w:eastAsia="Montserrat" w:hAnsi="Montserrat" w:cs="Montserrat"/>
            <w:sz w:val="24"/>
            <w:szCs w:val="24"/>
          </w:rPr>
          <w:tab/>
        </w:r>
      </w:ins>
      <w:ins w:id="251" w:author="Wittman, Barry" w:date="2018-09-22T16:53:00Z">
        <w:r w:rsidR="0045068D">
          <w:rPr>
            <w:rFonts w:ascii="Montserrat" w:eastAsia="Montserrat" w:hAnsi="Montserrat" w:cs="Montserrat"/>
            <w:sz w:val="24"/>
            <w:szCs w:val="24"/>
          </w:rPr>
          <w:t>81</w:t>
        </w:r>
      </w:ins>
      <w:bookmarkStart w:id="252" w:name="_GoBack"/>
      <w:bookmarkEnd w:id="252"/>
    </w:p>
    <w:p w14:paraId="3E4E8B27" w14:textId="77777777" w:rsidR="00731C32" w:rsidRDefault="00731C32">
      <w:pPr>
        <w:spacing w:line="480" w:lineRule="auto"/>
        <w:contextualSpacing w:val="0"/>
        <w:rPr>
          <w:rFonts w:ascii="Times New Roman" w:eastAsia="Times New Roman" w:hAnsi="Times New Roman" w:cs="Times New Roman"/>
          <w:sz w:val="24"/>
          <w:szCs w:val="24"/>
        </w:rPr>
      </w:pPr>
    </w:p>
    <w:sectPr w:rsidR="00731C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Wittman, Barry" w:date="2018-09-21T17:29:00Z" w:initials="WB">
    <w:p w14:paraId="7CA2DBBB" w14:textId="77777777" w:rsidR="00852D5B" w:rsidRDefault="00852D5B">
      <w:pPr>
        <w:pStyle w:val="CommentText"/>
      </w:pPr>
      <w:r>
        <w:rPr>
          <w:rStyle w:val="CommentReference"/>
        </w:rPr>
        <w:annotationRef/>
      </w:r>
      <w:r>
        <w:t>It should probably say “the player character” instead of “you” throughout this document.</w:t>
      </w:r>
    </w:p>
  </w:comment>
  <w:comment w:id="22" w:author="Wittman, Barry" w:date="2018-09-21T17:35:00Z" w:initials="WB">
    <w:p w14:paraId="0ED49CEF" w14:textId="77777777" w:rsidR="00852D5B" w:rsidRDefault="00852D5B">
      <w:pPr>
        <w:pStyle w:val="CommentText"/>
      </w:pPr>
      <w:r>
        <w:rPr>
          <w:rStyle w:val="CommentReference"/>
        </w:rPr>
        <w:annotationRef/>
      </w:r>
      <w:r>
        <w:t>I don’t know if it’s fair to call the enemy a “boss” if there’s only one enemy.  Doesn’t a boss have to be the boss of other, less enemies?</w:t>
      </w:r>
    </w:p>
  </w:comment>
  <w:comment w:id="26" w:author="Wittman, Barry" w:date="2018-09-21T17:28:00Z" w:initials="WB">
    <w:p w14:paraId="0D952404" w14:textId="77777777" w:rsidR="00852D5B" w:rsidRDefault="00852D5B">
      <w:pPr>
        <w:pStyle w:val="CommentText"/>
      </w:pPr>
      <w:r>
        <w:rPr>
          <w:rStyle w:val="CommentReference"/>
        </w:rPr>
        <w:annotationRef/>
      </w:r>
      <w:r>
        <w:t>The requirements document explains the system, not feelings behind it.</w:t>
      </w:r>
    </w:p>
  </w:comment>
  <w:comment w:id="67" w:author="Wittman, Barry" w:date="2018-09-21T17:32:00Z" w:initials="WB">
    <w:p w14:paraId="2D9360DB" w14:textId="77777777" w:rsidR="00852D5B" w:rsidRDefault="00852D5B">
      <w:pPr>
        <w:pStyle w:val="CommentText"/>
      </w:pPr>
      <w:r>
        <w:rPr>
          <w:rStyle w:val="CommentReference"/>
        </w:rPr>
        <w:annotationRef/>
      </w:r>
      <w:r>
        <w:t>These coins build up between times that you play the game?</w:t>
      </w:r>
    </w:p>
  </w:comment>
  <w:comment w:id="78" w:author="Wittman, Barry" w:date="2018-09-21T17:34:00Z" w:initials="WB">
    <w:p w14:paraId="09F77C44" w14:textId="77777777" w:rsidR="00852D5B" w:rsidRDefault="00852D5B">
      <w:pPr>
        <w:pStyle w:val="CommentText"/>
      </w:pPr>
      <w:r>
        <w:rPr>
          <w:rStyle w:val="CommentReference"/>
        </w:rPr>
        <w:annotationRef/>
      </w:r>
      <w:r>
        <w:t>This sentence is a run-on.</w:t>
      </w:r>
    </w:p>
  </w:comment>
  <w:comment w:id="100" w:author="Wittman, Barry" w:date="2018-09-21T17:36:00Z" w:initials="WB">
    <w:p w14:paraId="7666F3D9" w14:textId="77777777" w:rsidR="00852D5B" w:rsidRDefault="00852D5B">
      <w:pPr>
        <w:pStyle w:val="CommentText"/>
      </w:pPr>
      <w:r>
        <w:rPr>
          <w:rStyle w:val="CommentReference"/>
        </w:rPr>
        <w:annotationRef/>
      </w:r>
      <w:r>
        <w:t>What do you mean by “character class?”  Is that the type of character, like a thief or a mage?  Is that the OO class that defines the data inside of the character?  If so, I’m not sure that movement will be handled through that class directly.  A Character object might have x and y positions.</w:t>
      </w:r>
    </w:p>
  </w:comment>
  <w:comment w:id="103" w:author="Wittman, Barry" w:date="2018-09-21T17:37:00Z" w:initials="WB">
    <w:p w14:paraId="66A5C00B" w14:textId="77777777" w:rsidR="00C3316B" w:rsidRDefault="00C3316B">
      <w:pPr>
        <w:pStyle w:val="CommentText"/>
      </w:pPr>
      <w:r>
        <w:rPr>
          <w:rStyle w:val="CommentReference"/>
        </w:rPr>
        <w:annotationRef/>
      </w:r>
      <w:r>
        <w:t>Do you mean that objects of the Item class will allow the character to damage the enemy?</w:t>
      </w:r>
    </w:p>
  </w:comment>
  <w:comment w:id="108" w:author="Wittman, Barry" w:date="2018-09-21T17:38:00Z" w:initials="WB">
    <w:p w14:paraId="7FC55BB4" w14:textId="77777777" w:rsidR="00C3316B" w:rsidRDefault="00C3316B">
      <w:pPr>
        <w:pStyle w:val="CommentText"/>
      </w:pPr>
      <w:r>
        <w:rPr>
          <w:rStyle w:val="CommentReference"/>
        </w:rPr>
        <w:annotationRef/>
      </w:r>
      <w:r>
        <w:rPr>
          <w:rStyle w:val="CommentReference"/>
        </w:rPr>
        <w:t>Discussing classes is probably more detail than you should have in a requirements document.  However, if you’re going to discuss classes, the Enemy and the Character class are very similar.  Perhaps you should mention some inheritance.</w:t>
      </w:r>
    </w:p>
  </w:comment>
  <w:comment w:id="116" w:author="Wittman, Barry" w:date="2018-09-21T17:42:00Z" w:initials="WB">
    <w:p w14:paraId="515C164E" w14:textId="77777777" w:rsidR="00C3316B" w:rsidRDefault="00C3316B">
      <w:pPr>
        <w:pStyle w:val="CommentText"/>
      </w:pPr>
      <w:r>
        <w:rPr>
          <w:rStyle w:val="CommentReference"/>
        </w:rPr>
        <w:annotationRef/>
      </w:r>
      <w:r>
        <w:t>You can’t develop the game for both Android and iOS in one semester.</w:t>
      </w:r>
    </w:p>
  </w:comment>
  <w:comment w:id="128" w:author="Wittman, Barry" w:date="2018-09-21T17:40:00Z" w:initials="WB">
    <w:p w14:paraId="54D0895F" w14:textId="77777777" w:rsidR="00C3316B" w:rsidRDefault="00C3316B">
      <w:pPr>
        <w:pStyle w:val="CommentText"/>
      </w:pPr>
      <w:r>
        <w:rPr>
          <w:rStyle w:val="CommentReference"/>
        </w:rPr>
        <w:annotationRef/>
      </w:r>
      <w:r>
        <w:t>Where’s the starting state?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A2DBBB" w15:done="0"/>
  <w15:commentEx w15:paraId="0ED49CEF" w15:done="0"/>
  <w15:commentEx w15:paraId="0D952404" w15:done="0"/>
  <w15:commentEx w15:paraId="2D9360DB" w15:done="0"/>
  <w15:commentEx w15:paraId="09F77C44" w15:done="0"/>
  <w15:commentEx w15:paraId="7666F3D9" w15:done="0"/>
  <w15:commentEx w15:paraId="66A5C00B" w15:done="0"/>
  <w15:commentEx w15:paraId="7FC55BB4" w15:done="0"/>
  <w15:commentEx w15:paraId="515C164E" w15:done="0"/>
  <w15:commentEx w15:paraId="54D089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panose1 w:val="00000000000000000000"/>
    <w:charset w:val="00"/>
    <w:family w:val="modern"/>
    <w:notTrueType/>
    <w:pitch w:val="variable"/>
    <w:sig w:usb0="00000001"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4BB6"/>
    <w:multiLevelType w:val="multilevel"/>
    <w:tmpl w:val="B4B05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531ABE"/>
    <w:multiLevelType w:val="multilevel"/>
    <w:tmpl w:val="46C2EC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E8C1FEA"/>
    <w:multiLevelType w:val="multilevel"/>
    <w:tmpl w:val="FC40C16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man, Barry">
    <w15:presenceInfo w15:providerId="AD" w15:userId="S-1-5-21-119351933-355105313-860360866-14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compat>
    <w:compatSetting w:name="compatibilityMode" w:uri="http://schemas.microsoft.com/office/word" w:val="14"/>
  </w:compat>
  <w:rsids>
    <w:rsidRoot w:val="00AE4873"/>
    <w:rsid w:val="0045068D"/>
    <w:rsid w:val="006760A2"/>
    <w:rsid w:val="00731C32"/>
    <w:rsid w:val="00852D5B"/>
    <w:rsid w:val="00871E2E"/>
    <w:rsid w:val="00AE4873"/>
    <w:rsid w:val="00C3316B"/>
    <w:rsid w:val="00CC473C"/>
    <w:rsid w:val="00E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0FB8"/>
  <w15:docId w15:val="{2DB74CF1-6206-4F51-A1F8-7EB4F739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52D5B"/>
    <w:rPr>
      <w:sz w:val="16"/>
      <w:szCs w:val="16"/>
    </w:rPr>
  </w:style>
  <w:style w:type="paragraph" w:styleId="CommentText">
    <w:name w:val="annotation text"/>
    <w:basedOn w:val="Normal"/>
    <w:link w:val="CommentTextChar"/>
    <w:uiPriority w:val="99"/>
    <w:semiHidden/>
    <w:unhideWhenUsed/>
    <w:rsid w:val="00852D5B"/>
    <w:pPr>
      <w:spacing w:line="240" w:lineRule="auto"/>
    </w:pPr>
    <w:rPr>
      <w:sz w:val="20"/>
      <w:szCs w:val="20"/>
    </w:rPr>
  </w:style>
  <w:style w:type="character" w:customStyle="1" w:styleId="CommentTextChar">
    <w:name w:val="Comment Text Char"/>
    <w:basedOn w:val="DefaultParagraphFont"/>
    <w:link w:val="CommentText"/>
    <w:uiPriority w:val="99"/>
    <w:semiHidden/>
    <w:rsid w:val="00852D5B"/>
    <w:rPr>
      <w:sz w:val="20"/>
      <w:szCs w:val="20"/>
    </w:rPr>
  </w:style>
  <w:style w:type="paragraph" w:styleId="CommentSubject">
    <w:name w:val="annotation subject"/>
    <w:basedOn w:val="CommentText"/>
    <w:next w:val="CommentText"/>
    <w:link w:val="CommentSubjectChar"/>
    <w:uiPriority w:val="99"/>
    <w:semiHidden/>
    <w:unhideWhenUsed/>
    <w:rsid w:val="00852D5B"/>
    <w:rPr>
      <w:b/>
      <w:bCs/>
    </w:rPr>
  </w:style>
  <w:style w:type="character" w:customStyle="1" w:styleId="CommentSubjectChar">
    <w:name w:val="Comment Subject Char"/>
    <w:basedOn w:val="CommentTextChar"/>
    <w:link w:val="CommentSubject"/>
    <w:uiPriority w:val="99"/>
    <w:semiHidden/>
    <w:rsid w:val="00852D5B"/>
    <w:rPr>
      <w:b/>
      <w:bCs/>
      <w:sz w:val="20"/>
      <w:szCs w:val="20"/>
    </w:rPr>
  </w:style>
  <w:style w:type="paragraph" w:styleId="BalloonText">
    <w:name w:val="Balloon Text"/>
    <w:basedOn w:val="Normal"/>
    <w:link w:val="BalloonTextChar"/>
    <w:uiPriority w:val="99"/>
    <w:semiHidden/>
    <w:unhideWhenUsed/>
    <w:rsid w:val="00852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Wittman, Barry</cp:lastModifiedBy>
  <cp:revision>6</cp:revision>
  <dcterms:created xsi:type="dcterms:W3CDTF">2018-09-21T19:42:00Z</dcterms:created>
  <dcterms:modified xsi:type="dcterms:W3CDTF">2018-09-22T20:53:00Z</dcterms:modified>
</cp:coreProperties>
</file>